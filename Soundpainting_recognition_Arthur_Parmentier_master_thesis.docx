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536DF" w:rsidRDefault="001536DF" w:rsidP="00E6654A">
      <w:pPr>
        <w:pStyle w:val="Titre"/>
      </w:pPr>
    </w:p>
    <w:p w:rsidR="001536DF" w:rsidRDefault="001536DF" w:rsidP="00E6654A">
      <w:pPr>
        <w:pStyle w:val="Titre"/>
      </w:pPr>
    </w:p>
    <w:p w:rsidR="001536DF" w:rsidRDefault="001536DF" w:rsidP="00E6654A">
      <w:pPr>
        <w:pStyle w:val="Titre"/>
      </w:pPr>
    </w:p>
    <w:p w:rsidR="00A768EF" w:rsidRDefault="00900BAB" w:rsidP="00DE6220">
      <w:pPr>
        <w:pStyle w:val="Titre"/>
        <w:jc w:val="center"/>
      </w:pPr>
      <w:r w:rsidRPr="00953072">
        <w:br/>
        <w:t xml:space="preserve">Soundpainting </w:t>
      </w:r>
      <w:r w:rsidR="005D1170" w:rsidRPr="00953072">
        <w:t>language</w:t>
      </w:r>
      <w:r w:rsidRPr="00953072">
        <w:t xml:space="preserve"> recognition</w:t>
      </w:r>
    </w:p>
    <w:p w:rsidR="001536DF" w:rsidRDefault="001536DF" w:rsidP="00E6654A"/>
    <w:p w:rsidR="001536DF" w:rsidRDefault="001536DF" w:rsidP="00E6654A"/>
    <w:p w:rsidR="001536DF" w:rsidRDefault="001536DF" w:rsidP="00E6654A"/>
    <w:p w:rsidR="001536DF" w:rsidRDefault="001536DF" w:rsidP="00E6654A"/>
    <w:p w:rsidR="001536DF" w:rsidRDefault="001536DF" w:rsidP="00E6654A"/>
    <w:p w:rsidR="001536DF" w:rsidRDefault="001536DF" w:rsidP="00E6654A"/>
    <w:p w:rsidR="001536DF" w:rsidRDefault="001536DF" w:rsidP="00E6654A"/>
    <w:p w:rsidR="001536DF" w:rsidRDefault="001536DF" w:rsidP="00E6654A"/>
    <w:p w:rsidR="001536DF" w:rsidRDefault="001536DF" w:rsidP="00E6654A"/>
    <w:p w:rsidR="001536DF" w:rsidRDefault="001536DF" w:rsidP="00E6654A"/>
    <w:p w:rsidR="001536DF" w:rsidRDefault="001536DF" w:rsidP="00DE6220">
      <w:pPr>
        <w:jc w:val="center"/>
      </w:pPr>
    </w:p>
    <w:p w:rsidR="001536DF" w:rsidRPr="00953072" w:rsidRDefault="00BF0ED0" w:rsidP="00DE6220">
      <w:pPr>
        <w:pStyle w:val="Titre"/>
        <w:jc w:val="center"/>
      </w:pPr>
      <w:r>
        <w:t xml:space="preserve">EPFL DH </w:t>
      </w:r>
      <w:r w:rsidR="001536DF" w:rsidRPr="00953072">
        <w:t>Master thesis</w:t>
      </w:r>
    </w:p>
    <w:p w:rsidR="001536DF" w:rsidRPr="00953072" w:rsidRDefault="001536DF" w:rsidP="00DE6220">
      <w:pPr>
        <w:jc w:val="center"/>
      </w:pPr>
    </w:p>
    <w:p w:rsidR="001D7151" w:rsidRPr="001536DF" w:rsidRDefault="001536DF" w:rsidP="00DE6220">
      <w:pPr>
        <w:jc w:val="center"/>
      </w:pPr>
      <w:r w:rsidRPr="00953072">
        <w:t>By</w:t>
      </w:r>
      <w:r w:rsidRPr="00953072">
        <w:br/>
        <w:t>Arthur Parmentier</w:t>
      </w:r>
    </w:p>
    <w:p w:rsidR="00A768EF" w:rsidRPr="00953072" w:rsidRDefault="001D7151" w:rsidP="00E6654A">
      <w:pPr>
        <w:pStyle w:val="Titre1"/>
      </w:pPr>
      <w:bookmarkStart w:id="0" w:name="_Toc39912162"/>
      <w:bookmarkStart w:id="1" w:name="_Toc40025927"/>
      <w:bookmarkStart w:id="2" w:name="_Toc40090407"/>
      <w:r w:rsidRPr="00953072">
        <w:lastRenderedPageBreak/>
        <w:t>Introduction</w:t>
      </w:r>
      <w:bookmarkEnd w:id="0"/>
      <w:bookmarkEnd w:id="1"/>
      <w:bookmarkEnd w:id="2"/>
    </w:p>
    <w:p w:rsidR="001261FF" w:rsidRPr="00953072" w:rsidRDefault="00126023" w:rsidP="00E6654A">
      <w:r w:rsidRPr="00953072">
        <w:t>To be written last.</w:t>
      </w:r>
    </w:p>
    <w:sdt>
      <w:sdtPr>
        <w:rPr>
          <w:rFonts w:asciiTheme="minorHAnsi" w:eastAsia="Nunito ExtraLight" w:hAnsiTheme="minorHAnsi" w:cs="Nunito ExtraLight"/>
          <w:color w:val="auto"/>
          <w:sz w:val="22"/>
          <w:szCs w:val="22"/>
        </w:rPr>
        <w:id w:val="-939297267"/>
        <w:docPartObj>
          <w:docPartGallery w:val="Table of Contents"/>
          <w:docPartUnique/>
        </w:docPartObj>
      </w:sdtPr>
      <w:sdtContent>
        <w:p w:rsidR="00924FE7" w:rsidRPr="00953072" w:rsidRDefault="00924FE7" w:rsidP="00E6654A">
          <w:pPr>
            <w:pStyle w:val="Titre1"/>
          </w:pPr>
          <w:r w:rsidRPr="00953072">
            <w:t>Table des matières</w:t>
          </w:r>
        </w:p>
        <w:p w:rsidR="00DC3FF9" w:rsidRDefault="00924FE7" w:rsidP="00E6654A">
          <w:pPr>
            <w:pStyle w:val="TM1"/>
            <w:rPr>
              <w:rFonts w:eastAsiaTheme="minorEastAsia" w:cstheme="minorBidi"/>
              <w:noProof/>
              <w:sz w:val="22"/>
              <w:szCs w:val="22"/>
              <w:lang w:val="fr-FR"/>
            </w:rPr>
          </w:pPr>
          <w:r w:rsidRPr="00953072">
            <w:fldChar w:fldCharType="begin"/>
          </w:r>
          <w:r w:rsidRPr="00953072">
            <w:instrText xml:space="preserve"> TOC \o "1-3" \h \z \u </w:instrText>
          </w:r>
          <w:r w:rsidRPr="00953072">
            <w:fldChar w:fldCharType="separate"/>
          </w:r>
          <w:hyperlink w:anchor="_Toc40090407" w:history="1">
            <w:r w:rsidR="00DC3FF9" w:rsidRPr="00A1474E">
              <w:rPr>
                <w:rStyle w:val="Lienhypertexte"/>
                <w:noProof/>
              </w:rPr>
              <w:t>I.</w:t>
            </w:r>
            <w:r w:rsidR="00DC3FF9">
              <w:rPr>
                <w:rFonts w:eastAsiaTheme="minorEastAsia" w:cstheme="minorBidi"/>
                <w:noProof/>
                <w:sz w:val="22"/>
                <w:szCs w:val="22"/>
                <w:lang w:val="fr-FR"/>
              </w:rPr>
              <w:tab/>
            </w:r>
            <w:r w:rsidR="00DC3FF9" w:rsidRPr="00A1474E">
              <w:rPr>
                <w:rStyle w:val="Lienhypertexte"/>
                <w:noProof/>
              </w:rPr>
              <w:t>Introduction</w:t>
            </w:r>
            <w:r w:rsidR="00DC3FF9">
              <w:rPr>
                <w:noProof/>
                <w:webHidden/>
              </w:rPr>
              <w:tab/>
            </w:r>
            <w:r w:rsidR="00DC3FF9">
              <w:rPr>
                <w:noProof/>
                <w:webHidden/>
              </w:rPr>
              <w:fldChar w:fldCharType="begin"/>
            </w:r>
            <w:r w:rsidR="00DC3FF9">
              <w:rPr>
                <w:noProof/>
                <w:webHidden/>
              </w:rPr>
              <w:instrText xml:space="preserve"> PAGEREF _Toc40090407 \h </w:instrText>
            </w:r>
            <w:r w:rsidR="00DC3FF9">
              <w:rPr>
                <w:noProof/>
                <w:webHidden/>
              </w:rPr>
            </w:r>
            <w:r w:rsidR="00DC3FF9">
              <w:rPr>
                <w:noProof/>
                <w:webHidden/>
              </w:rPr>
              <w:fldChar w:fldCharType="separate"/>
            </w:r>
            <w:r w:rsidR="00DC3FF9">
              <w:rPr>
                <w:noProof/>
                <w:webHidden/>
              </w:rPr>
              <w:t>2</w:t>
            </w:r>
            <w:r w:rsidR="00DC3FF9">
              <w:rPr>
                <w:noProof/>
                <w:webHidden/>
              </w:rPr>
              <w:fldChar w:fldCharType="end"/>
            </w:r>
          </w:hyperlink>
        </w:p>
        <w:p w:rsidR="00DC3FF9" w:rsidRDefault="00603CFA" w:rsidP="00E6654A">
          <w:pPr>
            <w:pStyle w:val="TM1"/>
            <w:rPr>
              <w:rFonts w:eastAsiaTheme="minorEastAsia" w:cstheme="minorBidi"/>
              <w:noProof/>
              <w:sz w:val="22"/>
              <w:szCs w:val="22"/>
              <w:lang w:val="fr-FR"/>
            </w:rPr>
          </w:pPr>
          <w:hyperlink w:anchor="_Toc40090408" w:history="1">
            <w:r w:rsidR="00DC3FF9" w:rsidRPr="00A1474E">
              <w:rPr>
                <w:rStyle w:val="Lienhypertexte"/>
                <w:noProof/>
              </w:rPr>
              <w:t>III.</w:t>
            </w:r>
            <w:r w:rsidR="00DC3FF9">
              <w:rPr>
                <w:rFonts w:eastAsiaTheme="minorEastAsia" w:cstheme="minorBidi"/>
                <w:noProof/>
                <w:sz w:val="22"/>
                <w:szCs w:val="22"/>
                <w:lang w:val="fr-FR"/>
              </w:rPr>
              <w:tab/>
            </w:r>
            <w:r w:rsidR="00DC3FF9" w:rsidRPr="00A1474E">
              <w:rPr>
                <w:rStyle w:val="Lienhypertexte"/>
                <w:noProof/>
              </w:rPr>
              <w:t>A brief history of Soundpainting</w:t>
            </w:r>
            <w:r w:rsidR="00DC3FF9">
              <w:rPr>
                <w:noProof/>
                <w:webHidden/>
              </w:rPr>
              <w:tab/>
            </w:r>
            <w:r w:rsidR="00DC3FF9">
              <w:rPr>
                <w:noProof/>
                <w:webHidden/>
              </w:rPr>
              <w:fldChar w:fldCharType="begin"/>
            </w:r>
            <w:r w:rsidR="00DC3FF9">
              <w:rPr>
                <w:noProof/>
                <w:webHidden/>
              </w:rPr>
              <w:instrText xml:space="preserve"> PAGEREF _Toc40090408 \h </w:instrText>
            </w:r>
            <w:r w:rsidR="00DC3FF9">
              <w:rPr>
                <w:noProof/>
                <w:webHidden/>
              </w:rPr>
            </w:r>
            <w:r w:rsidR="00DC3FF9">
              <w:rPr>
                <w:noProof/>
                <w:webHidden/>
              </w:rPr>
              <w:fldChar w:fldCharType="separate"/>
            </w:r>
            <w:r w:rsidR="00DC3FF9">
              <w:rPr>
                <w:noProof/>
                <w:webHidden/>
              </w:rPr>
              <w:t>3</w:t>
            </w:r>
            <w:r w:rsidR="00DC3FF9">
              <w:rPr>
                <w:noProof/>
                <w:webHidden/>
              </w:rPr>
              <w:fldChar w:fldCharType="end"/>
            </w:r>
          </w:hyperlink>
        </w:p>
        <w:p w:rsidR="00DC3FF9" w:rsidRDefault="00603CFA" w:rsidP="00E6654A">
          <w:pPr>
            <w:pStyle w:val="TM2"/>
            <w:rPr>
              <w:rFonts w:eastAsiaTheme="minorEastAsia" w:cstheme="minorBidi"/>
              <w:noProof/>
              <w:lang w:val="fr-FR"/>
            </w:rPr>
          </w:pPr>
          <w:hyperlink w:anchor="_Toc40090409" w:history="1">
            <w:r w:rsidR="00DC3FF9" w:rsidRPr="00A1474E">
              <w:rPr>
                <w:rStyle w:val="Lienhypertexte"/>
                <w:noProof/>
              </w:rPr>
              <w:t>A.</w:t>
            </w:r>
            <w:r w:rsidR="00DC3FF9">
              <w:rPr>
                <w:rFonts w:eastAsiaTheme="minorEastAsia" w:cstheme="minorBidi"/>
                <w:noProof/>
                <w:lang w:val="fr-FR"/>
              </w:rPr>
              <w:tab/>
            </w:r>
            <w:r w:rsidR="00DC3FF9" w:rsidRPr="00A1474E">
              <w:rPr>
                <w:rStyle w:val="Lienhypertexte"/>
                <w:noProof/>
              </w:rPr>
              <w:t>Back in Woodstock 1974: emergence in emergency</w:t>
            </w:r>
            <w:r w:rsidR="00DC3FF9">
              <w:rPr>
                <w:noProof/>
                <w:webHidden/>
              </w:rPr>
              <w:tab/>
            </w:r>
            <w:r w:rsidR="00DC3FF9">
              <w:rPr>
                <w:noProof/>
                <w:webHidden/>
              </w:rPr>
              <w:fldChar w:fldCharType="begin"/>
            </w:r>
            <w:r w:rsidR="00DC3FF9">
              <w:rPr>
                <w:noProof/>
                <w:webHidden/>
              </w:rPr>
              <w:instrText xml:space="preserve"> PAGEREF _Toc40090409 \h </w:instrText>
            </w:r>
            <w:r w:rsidR="00DC3FF9">
              <w:rPr>
                <w:noProof/>
                <w:webHidden/>
              </w:rPr>
            </w:r>
            <w:r w:rsidR="00DC3FF9">
              <w:rPr>
                <w:noProof/>
                <w:webHidden/>
              </w:rPr>
              <w:fldChar w:fldCharType="separate"/>
            </w:r>
            <w:r w:rsidR="00DC3FF9">
              <w:rPr>
                <w:noProof/>
                <w:webHidden/>
              </w:rPr>
              <w:t>3</w:t>
            </w:r>
            <w:r w:rsidR="00DC3FF9">
              <w:rPr>
                <w:noProof/>
                <w:webHidden/>
              </w:rPr>
              <w:fldChar w:fldCharType="end"/>
            </w:r>
          </w:hyperlink>
        </w:p>
        <w:p w:rsidR="00DC3FF9" w:rsidRDefault="00603CFA" w:rsidP="00E6654A">
          <w:pPr>
            <w:pStyle w:val="TM2"/>
            <w:rPr>
              <w:rFonts w:eastAsiaTheme="minorEastAsia" w:cstheme="minorBidi"/>
              <w:noProof/>
              <w:lang w:val="fr-FR"/>
            </w:rPr>
          </w:pPr>
          <w:hyperlink w:anchor="_Toc40090410" w:history="1">
            <w:r w:rsidR="00DC3FF9" w:rsidRPr="00A1474E">
              <w:rPr>
                <w:rStyle w:val="Lienhypertexte"/>
                <w:noProof/>
              </w:rPr>
              <w:t>B.</w:t>
            </w:r>
            <w:r w:rsidR="00DC3FF9">
              <w:rPr>
                <w:rFonts w:eastAsiaTheme="minorEastAsia" w:cstheme="minorBidi"/>
                <w:noProof/>
                <w:lang w:val="fr-FR"/>
              </w:rPr>
              <w:tab/>
            </w:r>
            <w:r w:rsidR="00DC3FF9" w:rsidRPr="00A1474E">
              <w:rPr>
                <w:rStyle w:val="Lienhypertexte"/>
                <w:noProof/>
              </w:rPr>
              <w:t>A new form of composition</w:t>
            </w:r>
            <w:r w:rsidR="00DC3FF9">
              <w:rPr>
                <w:noProof/>
                <w:webHidden/>
              </w:rPr>
              <w:tab/>
            </w:r>
            <w:r w:rsidR="00DC3FF9">
              <w:rPr>
                <w:noProof/>
                <w:webHidden/>
              </w:rPr>
              <w:fldChar w:fldCharType="begin"/>
            </w:r>
            <w:r w:rsidR="00DC3FF9">
              <w:rPr>
                <w:noProof/>
                <w:webHidden/>
              </w:rPr>
              <w:instrText xml:space="preserve"> PAGEREF _Toc40090410 \h </w:instrText>
            </w:r>
            <w:r w:rsidR="00DC3FF9">
              <w:rPr>
                <w:noProof/>
                <w:webHidden/>
              </w:rPr>
            </w:r>
            <w:r w:rsidR="00DC3FF9">
              <w:rPr>
                <w:noProof/>
                <w:webHidden/>
              </w:rPr>
              <w:fldChar w:fldCharType="separate"/>
            </w:r>
            <w:r w:rsidR="00DC3FF9">
              <w:rPr>
                <w:noProof/>
                <w:webHidden/>
              </w:rPr>
              <w:t>3</w:t>
            </w:r>
            <w:r w:rsidR="00DC3FF9">
              <w:rPr>
                <w:noProof/>
                <w:webHidden/>
              </w:rPr>
              <w:fldChar w:fldCharType="end"/>
            </w:r>
          </w:hyperlink>
        </w:p>
        <w:p w:rsidR="00DC3FF9" w:rsidRDefault="00603CFA" w:rsidP="00E6654A">
          <w:pPr>
            <w:pStyle w:val="TM3"/>
            <w:rPr>
              <w:rFonts w:eastAsiaTheme="minorEastAsia" w:cstheme="minorBidi"/>
              <w:noProof/>
              <w:sz w:val="22"/>
              <w:szCs w:val="22"/>
              <w:lang w:val="fr-FR"/>
            </w:rPr>
          </w:pPr>
          <w:hyperlink w:anchor="_Toc40090411" w:history="1">
            <w:r w:rsidR="00DC3FF9" w:rsidRPr="00A1474E">
              <w:rPr>
                <w:rStyle w:val="Lienhypertexte"/>
                <w:noProof/>
              </w:rPr>
              <w:t>1.</w:t>
            </w:r>
            <w:r w:rsidR="00DC3FF9">
              <w:rPr>
                <w:rFonts w:eastAsiaTheme="minorEastAsia" w:cstheme="minorBidi"/>
                <w:noProof/>
                <w:sz w:val="22"/>
                <w:szCs w:val="22"/>
                <w:lang w:val="fr-FR"/>
              </w:rPr>
              <w:tab/>
            </w:r>
            <w:r w:rsidR="00DC3FF9" w:rsidRPr="00A1474E">
              <w:rPr>
                <w:rStyle w:val="Lienhypertexte"/>
                <w:noProof/>
              </w:rPr>
              <w:t>Sign language: from cultural concepts to performance</w:t>
            </w:r>
            <w:r w:rsidR="00DC3FF9">
              <w:rPr>
                <w:noProof/>
                <w:webHidden/>
              </w:rPr>
              <w:tab/>
            </w:r>
            <w:r w:rsidR="00DC3FF9">
              <w:rPr>
                <w:noProof/>
                <w:webHidden/>
              </w:rPr>
              <w:fldChar w:fldCharType="begin"/>
            </w:r>
            <w:r w:rsidR="00DC3FF9">
              <w:rPr>
                <w:noProof/>
                <w:webHidden/>
              </w:rPr>
              <w:instrText xml:space="preserve"> PAGEREF _Toc40090411 \h </w:instrText>
            </w:r>
            <w:r w:rsidR="00DC3FF9">
              <w:rPr>
                <w:noProof/>
                <w:webHidden/>
              </w:rPr>
            </w:r>
            <w:r w:rsidR="00DC3FF9">
              <w:rPr>
                <w:noProof/>
                <w:webHidden/>
              </w:rPr>
              <w:fldChar w:fldCharType="separate"/>
            </w:r>
            <w:r w:rsidR="00DC3FF9">
              <w:rPr>
                <w:noProof/>
                <w:webHidden/>
              </w:rPr>
              <w:t>3</w:t>
            </w:r>
            <w:r w:rsidR="00DC3FF9">
              <w:rPr>
                <w:noProof/>
                <w:webHidden/>
              </w:rPr>
              <w:fldChar w:fldCharType="end"/>
            </w:r>
          </w:hyperlink>
        </w:p>
        <w:p w:rsidR="00DC3FF9" w:rsidRDefault="00603CFA" w:rsidP="00E6654A">
          <w:pPr>
            <w:pStyle w:val="TM3"/>
            <w:rPr>
              <w:rFonts w:eastAsiaTheme="minorEastAsia" w:cstheme="minorBidi"/>
              <w:noProof/>
              <w:sz w:val="22"/>
              <w:szCs w:val="22"/>
              <w:lang w:val="fr-FR"/>
            </w:rPr>
          </w:pPr>
          <w:hyperlink w:anchor="_Toc40090412" w:history="1">
            <w:r w:rsidR="00DC3FF9" w:rsidRPr="00A1474E">
              <w:rPr>
                <w:rStyle w:val="Lienhypertexte"/>
                <w:noProof/>
              </w:rPr>
              <w:t>2.</w:t>
            </w:r>
            <w:r w:rsidR="00DC3FF9">
              <w:rPr>
                <w:rFonts w:eastAsiaTheme="minorEastAsia" w:cstheme="minorBidi"/>
                <w:noProof/>
                <w:sz w:val="22"/>
                <w:szCs w:val="22"/>
                <w:lang w:val="fr-FR"/>
              </w:rPr>
              <w:tab/>
            </w:r>
            <w:r w:rsidR="00DC3FF9" w:rsidRPr="00A1474E">
              <w:rPr>
                <w:rStyle w:val="Lienhypertexte"/>
                <w:noProof/>
              </w:rPr>
              <w:t>A multidisciplinary language</w:t>
            </w:r>
            <w:r w:rsidR="00DC3FF9">
              <w:rPr>
                <w:noProof/>
                <w:webHidden/>
              </w:rPr>
              <w:tab/>
            </w:r>
            <w:r w:rsidR="00DC3FF9">
              <w:rPr>
                <w:noProof/>
                <w:webHidden/>
              </w:rPr>
              <w:fldChar w:fldCharType="begin"/>
            </w:r>
            <w:r w:rsidR="00DC3FF9">
              <w:rPr>
                <w:noProof/>
                <w:webHidden/>
              </w:rPr>
              <w:instrText xml:space="preserve"> PAGEREF _Toc40090412 \h </w:instrText>
            </w:r>
            <w:r w:rsidR="00DC3FF9">
              <w:rPr>
                <w:noProof/>
                <w:webHidden/>
              </w:rPr>
            </w:r>
            <w:r w:rsidR="00DC3FF9">
              <w:rPr>
                <w:noProof/>
                <w:webHidden/>
              </w:rPr>
              <w:fldChar w:fldCharType="separate"/>
            </w:r>
            <w:r w:rsidR="00DC3FF9">
              <w:rPr>
                <w:noProof/>
                <w:webHidden/>
              </w:rPr>
              <w:t>3</w:t>
            </w:r>
            <w:r w:rsidR="00DC3FF9">
              <w:rPr>
                <w:noProof/>
                <w:webHidden/>
              </w:rPr>
              <w:fldChar w:fldCharType="end"/>
            </w:r>
          </w:hyperlink>
        </w:p>
        <w:p w:rsidR="00DC3FF9" w:rsidRDefault="00603CFA" w:rsidP="00E6654A">
          <w:pPr>
            <w:pStyle w:val="TM3"/>
            <w:rPr>
              <w:rFonts w:eastAsiaTheme="minorEastAsia" w:cstheme="minorBidi"/>
              <w:noProof/>
              <w:sz w:val="22"/>
              <w:szCs w:val="22"/>
              <w:lang w:val="fr-FR"/>
            </w:rPr>
          </w:pPr>
          <w:hyperlink w:anchor="_Toc40090413" w:history="1">
            <w:r w:rsidR="00DC3FF9" w:rsidRPr="00A1474E">
              <w:rPr>
                <w:rStyle w:val="Lienhypertexte"/>
                <w:noProof/>
              </w:rPr>
              <w:t>3.</w:t>
            </w:r>
            <w:r w:rsidR="00DC3FF9">
              <w:rPr>
                <w:rFonts w:eastAsiaTheme="minorEastAsia" w:cstheme="minorBidi"/>
                <w:noProof/>
                <w:sz w:val="22"/>
                <w:szCs w:val="22"/>
                <w:lang w:val="fr-FR"/>
              </w:rPr>
              <w:tab/>
            </w:r>
            <w:r w:rsidR="00DC3FF9" w:rsidRPr="00A1474E">
              <w:rPr>
                <w:rStyle w:val="Lienhypertexte"/>
                <w:noProof/>
              </w:rPr>
              <w:t>Fertility in Europe, worldwide spread in modern societies</w:t>
            </w:r>
            <w:r w:rsidR="00DC3FF9">
              <w:rPr>
                <w:noProof/>
                <w:webHidden/>
              </w:rPr>
              <w:tab/>
            </w:r>
            <w:r w:rsidR="00DC3FF9">
              <w:rPr>
                <w:noProof/>
                <w:webHidden/>
              </w:rPr>
              <w:fldChar w:fldCharType="begin"/>
            </w:r>
            <w:r w:rsidR="00DC3FF9">
              <w:rPr>
                <w:noProof/>
                <w:webHidden/>
              </w:rPr>
              <w:instrText xml:space="preserve"> PAGEREF _Toc40090413 \h </w:instrText>
            </w:r>
            <w:r w:rsidR="00DC3FF9">
              <w:rPr>
                <w:noProof/>
                <w:webHidden/>
              </w:rPr>
            </w:r>
            <w:r w:rsidR="00DC3FF9">
              <w:rPr>
                <w:noProof/>
                <w:webHidden/>
              </w:rPr>
              <w:fldChar w:fldCharType="separate"/>
            </w:r>
            <w:r w:rsidR="00DC3FF9">
              <w:rPr>
                <w:noProof/>
                <w:webHidden/>
              </w:rPr>
              <w:t>4</w:t>
            </w:r>
            <w:r w:rsidR="00DC3FF9">
              <w:rPr>
                <w:noProof/>
                <w:webHidden/>
              </w:rPr>
              <w:fldChar w:fldCharType="end"/>
            </w:r>
          </w:hyperlink>
        </w:p>
        <w:p w:rsidR="00DC3FF9" w:rsidRDefault="00603CFA" w:rsidP="00E6654A">
          <w:pPr>
            <w:pStyle w:val="TM1"/>
            <w:rPr>
              <w:rFonts w:eastAsiaTheme="minorEastAsia" w:cstheme="minorBidi"/>
              <w:noProof/>
              <w:sz w:val="22"/>
              <w:szCs w:val="22"/>
              <w:lang w:val="fr-FR"/>
            </w:rPr>
          </w:pPr>
          <w:hyperlink w:anchor="_Toc40090414" w:history="1">
            <w:r w:rsidR="00DC3FF9" w:rsidRPr="00A1474E">
              <w:rPr>
                <w:rStyle w:val="Lienhypertexte"/>
                <w:noProof/>
              </w:rPr>
              <w:t>IV.</w:t>
            </w:r>
            <w:r w:rsidR="00DC3FF9">
              <w:rPr>
                <w:rFonts w:eastAsiaTheme="minorEastAsia" w:cstheme="minorBidi"/>
                <w:noProof/>
                <w:sz w:val="22"/>
                <w:szCs w:val="22"/>
                <w:lang w:val="fr-FR"/>
              </w:rPr>
              <w:tab/>
            </w:r>
            <w:r w:rsidR="00DC3FF9" w:rsidRPr="00A1474E">
              <w:rPr>
                <w:rStyle w:val="Lienhypertexte"/>
                <w:noProof/>
              </w:rPr>
              <w:t>Historical and theoretical context</w:t>
            </w:r>
            <w:r w:rsidR="00DC3FF9">
              <w:rPr>
                <w:noProof/>
                <w:webHidden/>
              </w:rPr>
              <w:tab/>
            </w:r>
            <w:r w:rsidR="00DC3FF9">
              <w:rPr>
                <w:noProof/>
                <w:webHidden/>
              </w:rPr>
              <w:fldChar w:fldCharType="begin"/>
            </w:r>
            <w:r w:rsidR="00DC3FF9">
              <w:rPr>
                <w:noProof/>
                <w:webHidden/>
              </w:rPr>
              <w:instrText xml:space="preserve"> PAGEREF _Toc40090414 \h </w:instrText>
            </w:r>
            <w:r w:rsidR="00DC3FF9">
              <w:rPr>
                <w:noProof/>
                <w:webHidden/>
              </w:rPr>
            </w:r>
            <w:r w:rsidR="00DC3FF9">
              <w:rPr>
                <w:noProof/>
                <w:webHidden/>
              </w:rPr>
              <w:fldChar w:fldCharType="separate"/>
            </w:r>
            <w:r w:rsidR="00DC3FF9">
              <w:rPr>
                <w:noProof/>
                <w:webHidden/>
              </w:rPr>
              <w:t>4</w:t>
            </w:r>
            <w:r w:rsidR="00DC3FF9">
              <w:rPr>
                <w:noProof/>
                <w:webHidden/>
              </w:rPr>
              <w:fldChar w:fldCharType="end"/>
            </w:r>
          </w:hyperlink>
        </w:p>
        <w:p w:rsidR="00DC3FF9" w:rsidRDefault="00603CFA" w:rsidP="00E6654A">
          <w:pPr>
            <w:pStyle w:val="TM2"/>
            <w:rPr>
              <w:rFonts w:eastAsiaTheme="minorEastAsia" w:cstheme="minorBidi"/>
              <w:noProof/>
              <w:lang w:val="fr-FR"/>
            </w:rPr>
          </w:pPr>
          <w:hyperlink w:anchor="_Toc40090415" w:history="1">
            <w:r w:rsidR="00DC3FF9" w:rsidRPr="00A1474E">
              <w:rPr>
                <w:rStyle w:val="Lienhypertexte"/>
                <w:noProof/>
              </w:rPr>
              <w:t>A.</w:t>
            </w:r>
            <w:r w:rsidR="00DC3FF9">
              <w:rPr>
                <w:rFonts w:eastAsiaTheme="minorEastAsia" w:cstheme="minorBidi"/>
                <w:noProof/>
                <w:lang w:val="fr-FR"/>
              </w:rPr>
              <w:tab/>
            </w:r>
            <w:r w:rsidR="00DC3FF9" w:rsidRPr="00A1474E">
              <w:rPr>
                <w:rStyle w:val="Lienhypertexte"/>
                <w:noProof/>
              </w:rPr>
              <w:t>Gestures and signs for communication: a long history</w:t>
            </w:r>
            <w:r w:rsidR="00DC3FF9">
              <w:rPr>
                <w:noProof/>
                <w:webHidden/>
              </w:rPr>
              <w:tab/>
            </w:r>
            <w:r w:rsidR="00DC3FF9">
              <w:rPr>
                <w:noProof/>
                <w:webHidden/>
              </w:rPr>
              <w:fldChar w:fldCharType="begin"/>
            </w:r>
            <w:r w:rsidR="00DC3FF9">
              <w:rPr>
                <w:noProof/>
                <w:webHidden/>
              </w:rPr>
              <w:instrText xml:space="preserve"> PAGEREF _Toc40090415 \h </w:instrText>
            </w:r>
            <w:r w:rsidR="00DC3FF9">
              <w:rPr>
                <w:noProof/>
                <w:webHidden/>
              </w:rPr>
            </w:r>
            <w:r w:rsidR="00DC3FF9">
              <w:rPr>
                <w:noProof/>
                <w:webHidden/>
              </w:rPr>
              <w:fldChar w:fldCharType="separate"/>
            </w:r>
            <w:r w:rsidR="00DC3FF9">
              <w:rPr>
                <w:noProof/>
                <w:webHidden/>
              </w:rPr>
              <w:t>4</w:t>
            </w:r>
            <w:r w:rsidR="00DC3FF9">
              <w:rPr>
                <w:noProof/>
                <w:webHidden/>
              </w:rPr>
              <w:fldChar w:fldCharType="end"/>
            </w:r>
          </w:hyperlink>
        </w:p>
        <w:p w:rsidR="00DC3FF9" w:rsidRDefault="00603CFA" w:rsidP="00E6654A">
          <w:pPr>
            <w:pStyle w:val="TM3"/>
            <w:rPr>
              <w:rFonts w:eastAsiaTheme="minorEastAsia" w:cstheme="minorBidi"/>
              <w:noProof/>
              <w:sz w:val="22"/>
              <w:szCs w:val="22"/>
              <w:lang w:val="fr-FR"/>
            </w:rPr>
          </w:pPr>
          <w:hyperlink w:anchor="_Toc40090416" w:history="1">
            <w:r w:rsidR="00DC3FF9" w:rsidRPr="00A1474E">
              <w:rPr>
                <w:rStyle w:val="Lienhypertexte"/>
                <w:noProof/>
              </w:rPr>
              <w:t>1.</w:t>
            </w:r>
            <w:r w:rsidR="00DC3FF9">
              <w:rPr>
                <w:rFonts w:eastAsiaTheme="minorEastAsia" w:cstheme="minorBidi"/>
                <w:noProof/>
                <w:sz w:val="22"/>
                <w:szCs w:val="22"/>
                <w:lang w:val="fr-FR"/>
              </w:rPr>
              <w:tab/>
            </w:r>
            <w:r w:rsidR="00DC3FF9" w:rsidRPr="00A1474E">
              <w:rPr>
                <w:rStyle w:val="Lienhypertexte"/>
                <w:noProof/>
              </w:rPr>
              <w:t>A very long time ago…</w:t>
            </w:r>
            <w:r w:rsidR="00DC3FF9">
              <w:rPr>
                <w:noProof/>
                <w:webHidden/>
              </w:rPr>
              <w:tab/>
            </w:r>
            <w:r w:rsidR="00DC3FF9">
              <w:rPr>
                <w:noProof/>
                <w:webHidden/>
              </w:rPr>
              <w:fldChar w:fldCharType="begin"/>
            </w:r>
            <w:r w:rsidR="00DC3FF9">
              <w:rPr>
                <w:noProof/>
                <w:webHidden/>
              </w:rPr>
              <w:instrText xml:space="preserve"> PAGEREF _Toc40090416 \h </w:instrText>
            </w:r>
            <w:r w:rsidR="00DC3FF9">
              <w:rPr>
                <w:noProof/>
                <w:webHidden/>
              </w:rPr>
            </w:r>
            <w:r w:rsidR="00DC3FF9">
              <w:rPr>
                <w:noProof/>
                <w:webHidden/>
              </w:rPr>
              <w:fldChar w:fldCharType="separate"/>
            </w:r>
            <w:r w:rsidR="00DC3FF9">
              <w:rPr>
                <w:noProof/>
                <w:webHidden/>
              </w:rPr>
              <w:t>5</w:t>
            </w:r>
            <w:r w:rsidR="00DC3FF9">
              <w:rPr>
                <w:noProof/>
                <w:webHidden/>
              </w:rPr>
              <w:fldChar w:fldCharType="end"/>
            </w:r>
          </w:hyperlink>
        </w:p>
        <w:p w:rsidR="00DC3FF9" w:rsidRDefault="00603CFA" w:rsidP="00E6654A">
          <w:pPr>
            <w:pStyle w:val="TM3"/>
            <w:rPr>
              <w:rFonts w:eastAsiaTheme="minorEastAsia" w:cstheme="minorBidi"/>
              <w:noProof/>
              <w:sz w:val="22"/>
              <w:szCs w:val="22"/>
              <w:lang w:val="fr-FR"/>
            </w:rPr>
          </w:pPr>
          <w:hyperlink w:anchor="_Toc40090417" w:history="1">
            <w:r w:rsidR="00DC3FF9" w:rsidRPr="00A1474E">
              <w:rPr>
                <w:rStyle w:val="Lienhypertexte"/>
                <w:noProof/>
              </w:rPr>
              <w:t>2.</w:t>
            </w:r>
            <w:r w:rsidR="00DC3FF9">
              <w:rPr>
                <w:rFonts w:eastAsiaTheme="minorEastAsia" w:cstheme="minorBidi"/>
                <w:noProof/>
                <w:sz w:val="22"/>
                <w:szCs w:val="22"/>
                <w:lang w:val="fr-FR"/>
              </w:rPr>
              <w:tab/>
            </w:r>
            <w:r w:rsidR="00DC3FF9" w:rsidRPr="00A1474E">
              <w:rPr>
                <w:rStyle w:val="Lienhypertexte"/>
                <w:noProof/>
              </w:rPr>
              <w:t>Middle ages: neumes</w:t>
            </w:r>
            <w:r w:rsidR="00DC3FF9">
              <w:rPr>
                <w:noProof/>
                <w:webHidden/>
              </w:rPr>
              <w:tab/>
            </w:r>
            <w:r w:rsidR="00DC3FF9">
              <w:rPr>
                <w:noProof/>
                <w:webHidden/>
              </w:rPr>
              <w:fldChar w:fldCharType="begin"/>
            </w:r>
            <w:r w:rsidR="00DC3FF9">
              <w:rPr>
                <w:noProof/>
                <w:webHidden/>
              </w:rPr>
              <w:instrText xml:space="preserve"> PAGEREF _Toc40090417 \h </w:instrText>
            </w:r>
            <w:r w:rsidR="00DC3FF9">
              <w:rPr>
                <w:noProof/>
                <w:webHidden/>
              </w:rPr>
            </w:r>
            <w:r w:rsidR="00DC3FF9">
              <w:rPr>
                <w:noProof/>
                <w:webHidden/>
              </w:rPr>
              <w:fldChar w:fldCharType="separate"/>
            </w:r>
            <w:r w:rsidR="00DC3FF9">
              <w:rPr>
                <w:noProof/>
                <w:webHidden/>
              </w:rPr>
              <w:t>5</w:t>
            </w:r>
            <w:r w:rsidR="00DC3FF9">
              <w:rPr>
                <w:noProof/>
                <w:webHidden/>
              </w:rPr>
              <w:fldChar w:fldCharType="end"/>
            </w:r>
          </w:hyperlink>
        </w:p>
        <w:p w:rsidR="00DC3FF9" w:rsidRDefault="00603CFA" w:rsidP="00E6654A">
          <w:pPr>
            <w:pStyle w:val="TM3"/>
            <w:rPr>
              <w:rFonts w:eastAsiaTheme="minorEastAsia" w:cstheme="minorBidi"/>
              <w:noProof/>
              <w:sz w:val="22"/>
              <w:szCs w:val="22"/>
              <w:lang w:val="fr-FR"/>
            </w:rPr>
          </w:pPr>
          <w:hyperlink w:anchor="_Toc40090418" w:history="1">
            <w:r w:rsidR="00DC3FF9" w:rsidRPr="00A1474E">
              <w:rPr>
                <w:rStyle w:val="Lienhypertexte"/>
                <w:noProof/>
              </w:rPr>
              <w:t>3.</w:t>
            </w:r>
            <w:r w:rsidR="00DC3FF9">
              <w:rPr>
                <w:rFonts w:eastAsiaTheme="minorEastAsia" w:cstheme="minorBidi"/>
                <w:noProof/>
                <w:sz w:val="22"/>
                <w:szCs w:val="22"/>
                <w:lang w:val="fr-FR"/>
              </w:rPr>
              <w:tab/>
            </w:r>
            <w:r w:rsidR="00DC3FF9" w:rsidRPr="00A1474E">
              <w:rPr>
                <w:rStyle w:val="Lienhypertexte"/>
                <w:noProof/>
              </w:rPr>
              <w:t>Rousseau, Wittgenstein.. theory of signs</w:t>
            </w:r>
            <w:r w:rsidR="00DC3FF9">
              <w:rPr>
                <w:noProof/>
                <w:webHidden/>
              </w:rPr>
              <w:tab/>
            </w:r>
            <w:r w:rsidR="00DC3FF9">
              <w:rPr>
                <w:noProof/>
                <w:webHidden/>
              </w:rPr>
              <w:fldChar w:fldCharType="begin"/>
            </w:r>
            <w:r w:rsidR="00DC3FF9">
              <w:rPr>
                <w:noProof/>
                <w:webHidden/>
              </w:rPr>
              <w:instrText xml:space="preserve"> PAGEREF _Toc40090418 \h </w:instrText>
            </w:r>
            <w:r w:rsidR="00DC3FF9">
              <w:rPr>
                <w:noProof/>
                <w:webHidden/>
              </w:rPr>
            </w:r>
            <w:r w:rsidR="00DC3FF9">
              <w:rPr>
                <w:noProof/>
                <w:webHidden/>
              </w:rPr>
              <w:fldChar w:fldCharType="separate"/>
            </w:r>
            <w:r w:rsidR="00DC3FF9">
              <w:rPr>
                <w:noProof/>
                <w:webHidden/>
              </w:rPr>
              <w:t>5</w:t>
            </w:r>
            <w:r w:rsidR="00DC3FF9">
              <w:rPr>
                <w:noProof/>
                <w:webHidden/>
              </w:rPr>
              <w:fldChar w:fldCharType="end"/>
            </w:r>
          </w:hyperlink>
        </w:p>
        <w:p w:rsidR="00DC3FF9" w:rsidRDefault="00603CFA" w:rsidP="00E6654A">
          <w:pPr>
            <w:pStyle w:val="TM3"/>
            <w:rPr>
              <w:rFonts w:eastAsiaTheme="minorEastAsia" w:cstheme="minorBidi"/>
              <w:noProof/>
              <w:sz w:val="22"/>
              <w:szCs w:val="22"/>
              <w:lang w:val="fr-FR"/>
            </w:rPr>
          </w:pPr>
          <w:hyperlink w:anchor="_Toc40090419" w:history="1">
            <w:r w:rsidR="00DC3FF9" w:rsidRPr="00A1474E">
              <w:rPr>
                <w:rStyle w:val="Lienhypertexte"/>
                <w:noProof/>
              </w:rPr>
              <w:t>4.</w:t>
            </w:r>
            <w:r w:rsidR="00DC3FF9">
              <w:rPr>
                <w:rFonts w:eastAsiaTheme="minorEastAsia" w:cstheme="minorBidi"/>
                <w:noProof/>
                <w:sz w:val="22"/>
                <w:szCs w:val="22"/>
                <w:lang w:val="fr-FR"/>
              </w:rPr>
              <w:tab/>
            </w:r>
            <w:r w:rsidR="00DC3FF9" w:rsidRPr="00A1474E">
              <w:rPr>
                <w:rStyle w:val="Lienhypertexte"/>
                <w:noProof/>
              </w:rPr>
              <w:t>Creation of modern sign languages for deafs (?)</w:t>
            </w:r>
            <w:r w:rsidR="00DC3FF9">
              <w:rPr>
                <w:noProof/>
                <w:webHidden/>
              </w:rPr>
              <w:tab/>
            </w:r>
            <w:r w:rsidR="00DC3FF9">
              <w:rPr>
                <w:noProof/>
                <w:webHidden/>
              </w:rPr>
              <w:fldChar w:fldCharType="begin"/>
            </w:r>
            <w:r w:rsidR="00DC3FF9">
              <w:rPr>
                <w:noProof/>
                <w:webHidden/>
              </w:rPr>
              <w:instrText xml:space="preserve"> PAGEREF _Toc40090419 \h </w:instrText>
            </w:r>
            <w:r w:rsidR="00DC3FF9">
              <w:rPr>
                <w:noProof/>
                <w:webHidden/>
              </w:rPr>
            </w:r>
            <w:r w:rsidR="00DC3FF9">
              <w:rPr>
                <w:noProof/>
                <w:webHidden/>
              </w:rPr>
              <w:fldChar w:fldCharType="separate"/>
            </w:r>
            <w:r w:rsidR="00DC3FF9">
              <w:rPr>
                <w:noProof/>
                <w:webHidden/>
              </w:rPr>
              <w:t>5</w:t>
            </w:r>
            <w:r w:rsidR="00DC3FF9">
              <w:rPr>
                <w:noProof/>
                <w:webHidden/>
              </w:rPr>
              <w:fldChar w:fldCharType="end"/>
            </w:r>
          </w:hyperlink>
        </w:p>
        <w:p w:rsidR="00DC3FF9" w:rsidRDefault="00603CFA" w:rsidP="00E6654A">
          <w:pPr>
            <w:pStyle w:val="TM3"/>
            <w:rPr>
              <w:rFonts w:eastAsiaTheme="minorEastAsia" w:cstheme="minorBidi"/>
              <w:noProof/>
              <w:sz w:val="22"/>
              <w:szCs w:val="22"/>
              <w:lang w:val="fr-FR"/>
            </w:rPr>
          </w:pPr>
          <w:hyperlink w:anchor="_Toc40090420" w:history="1">
            <w:r w:rsidR="00DC3FF9" w:rsidRPr="00A1474E">
              <w:rPr>
                <w:rStyle w:val="Lienhypertexte"/>
                <w:noProof/>
              </w:rPr>
              <w:t>5.</w:t>
            </w:r>
            <w:r w:rsidR="00DC3FF9">
              <w:rPr>
                <w:rFonts w:eastAsiaTheme="minorEastAsia" w:cstheme="minorBidi"/>
                <w:noProof/>
                <w:sz w:val="22"/>
                <w:szCs w:val="22"/>
                <w:lang w:val="fr-FR"/>
              </w:rPr>
              <w:tab/>
            </w:r>
            <w:r w:rsidR="00DC3FF9" w:rsidRPr="00A1474E">
              <w:rPr>
                <w:rStyle w:val="Lienhypertexte"/>
                <w:noProof/>
              </w:rPr>
              <w:t>Attempts or cases in arts before SP</w:t>
            </w:r>
            <w:r w:rsidR="00DC3FF9">
              <w:rPr>
                <w:noProof/>
                <w:webHidden/>
              </w:rPr>
              <w:tab/>
            </w:r>
            <w:r w:rsidR="00DC3FF9">
              <w:rPr>
                <w:noProof/>
                <w:webHidden/>
              </w:rPr>
              <w:fldChar w:fldCharType="begin"/>
            </w:r>
            <w:r w:rsidR="00DC3FF9">
              <w:rPr>
                <w:noProof/>
                <w:webHidden/>
              </w:rPr>
              <w:instrText xml:space="preserve"> PAGEREF _Toc40090420 \h </w:instrText>
            </w:r>
            <w:r w:rsidR="00DC3FF9">
              <w:rPr>
                <w:noProof/>
                <w:webHidden/>
              </w:rPr>
            </w:r>
            <w:r w:rsidR="00DC3FF9">
              <w:rPr>
                <w:noProof/>
                <w:webHidden/>
              </w:rPr>
              <w:fldChar w:fldCharType="separate"/>
            </w:r>
            <w:r w:rsidR="00DC3FF9">
              <w:rPr>
                <w:noProof/>
                <w:webHidden/>
              </w:rPr>
              <w:t>5</w:t>
            </w:r>
            <w:r w:rsidR="00DC3FF9">
              <w:rPr>
                <w:noProof/>
                <w:webHidden/>
              </w:rPr>
              <w:fldChar w:fldCharType="end"/>
            </w:r>
          </w:hyperlink>
        </w:p>
        <w:p w:rsidR="00DC3FF9" w:rsidRDefault="00603CFA" w:rsidP="00E6654A">
          <w:pPr>
            <w:pStyle w:val="TM3"/>
            <w:rPr>
              <w:rFonts w:eastAsiaTheme="minorEastAsia" w:cstheme="minorBidi"/>
              <w:noProof/>
              <w:sz w:val="22"/>
              <w:szCs w:val="22"/>
              <w:lang w:val="fr-FR"/>
            </w:rPr>
          </w:pPr>
          <w:hyperlink w:anchor="_Toc40090421" w:history="1">
            <w:r w:rsidR="00DC3FF9" w:rsidRPr="00A1474E">
              <w:rPr>
                <w:rStyle w:val="Lienhypertexte"/>
                <w:noProof/>
              </w:rPr>
              <w:t>6.</w:t>
            </w:r>
            <w:r w:rsidR="00DC3FF9">
              <w:rPr>
                <w:rFonts w:eastAsiaTheme="minorEastAsia" w:cstheme="minorBidi"/>
                <w:noProof/>
                <w:sz w:val="22"/>
                <w:szCs w:val="22"/>
                <w:lang w:val="fr-FR"/>
              </w:rPr>
              <w:tab/>
            </w:r>
            <w:r w:rsidR="00DC3FF9" w:rsidRPr="00A1474E">
              <w:rPr>
                <w:rStyle w:val="Lienhypertexte"/>
                <w:noProof/>
              </w:rPr>
              <w:t>Conduction &amp; other contemporary forms of artistic sign languages</w:t>
            </w:r>
            <w:r w:rsidR="00DC3FF9">
              <w:rPr>
                <w:noProof/>
                <w:webHidden/>
              </w:rPr>
              <w:tab/>
            </w:r>
            <w:r w:rsidR="00DC3FF9">
              <w:rPr>
                <w:noProof/>
                <w:webHidden/>
              </w:rPr>
              <w:fldChar w:fldCharType="begin"/>
            </w:r>
            <w:r w:rsidR="00DC3FF9">
              <w:rPr>
                <w:noProof/>
                <w:webHidden/>
              </w:rPr>
              <w:instrText xml:space="preserve"> PAGEREF _Toc40090421 \h </w:instrText>
            </w:r>
            <w:r w:rsidR="00DC3FF9">
              <w:rPr>
                <w:noProof/>
                <w:webHidden/>
              </w:rPr>
            </w:r>
            <w:r w:rsidR="00DC3FF9">
              <w:rPr>
                <w:noProof/>
                <w:webHidden/>
              </w:rPr>
              <w:fldChar w:fldCharType="separate"/>
            </w:r>
            <w:r w:rsidR="00DC3FF9">
              <w:rPr>
                <w:noProof/>
                <w:webHidden/>
              </w:rPr>
              <w:t>5</w:t>
            </w:r>
            <w:r w:rsidR="00DC3FF9">
              <w:rPr>
                <w:noProof/>
                <w:webHidden/>
              </w:rPr>
              <w:fldChar w:fldCharType="end"/>
            </w:r>
          </w:hyperlink>
        </w:p>
        <w:p w:rsidR="00DC3FF9" w:rsidRDefault="00603CFA" w:rsidP="00E6654A">
          <w:pPr>
            <w:pStyle w:val="TM2"/>
            <w:rPr>
              <w:rFonts w:eastAsiaTheme="minorEastAsia" w:cstheme="minorBidi"/>
              <w:noProof/>
              <w:lang w:val="fr-FR"/>
            </w:rPr>
          </w:pPr>
          <w:hyperlink w:anchor="_Toc40090422" w:history="1">
            <w:r w:rsidR="00DC3FF9" w:rsidRPr="00A1474E">
              <w:rPr>
                <w:rStyle w:val="Lienhypertexte"/>
                <w:noProof/>
              </w:rPr>
              <w:t>B.</w:t>
            </w:r>
            <w:r w:rsidR="00DC3FF9">
              <w:rPr>
                <w:rFonts w:eastAsiaTheme="minorEastAsia" w:cstheme="minorBidi"/>
                <w:noProof/>
                <w:lang w:val="fr-FR"/>
              </w:rPr>
              <w:tab/>
            </w:r>
            <w:r w:rsidR="00DC3FF9" w:rsidRPr="00A1474E">
              <w:rPr>
                <w:rStyle w:val="Lienhypertexte"/>
                <w:noProof/>
              </w:rPr>
              <w:t>Real-time composition/improvisation/generative music in the XXth century</w:t>
            </w:r>
            <w:r w:rsidR="00DC3FF9">
              <w:rPr>
                <w:noProof/>
                <w:webHidden/>
              </w:rPr>
              <w:tab/>
            </w:r>
            <w:r w:rsidR="00DC3FF9">
              <w:rPr>
                <w:noProof/>
                <w:webHidden/>
              </w:rPr>
              <w:fldChar w:fldCharType="begin"/>
            </w:r>
            <w:r w:rsidR="00DC3FF9">
              <w:rPr>
                <w:noProof/>
                <w:webHidden/>
              </w:rPr>
              <w:instrText xml:space="preserve"> PAGEREF _Toc40090422 \h </w:instrText>
            </w:r>
            <w:r w:rsidR="00DC3FF9">
              <w:rPr>
                <w:noProof/>
                <w:webHidden/>
              </w:rPr>
            </w:r>
            <w:r w:rsidR="00DC3FF9">
              <w:rPr>
                <w:noProof/>
                <w:webHidden/>
              </w:rPr>
              <w:fldChar w:fldCharType="separate"/>
            </w:r>
            <w:r w:rsidR="00DC3FF9">
              <w:rPr>
                <w:noProof/>
                <w:webHidden/>
              </w:rPr>
              <w:t>5</w:t>
            </w:r>
            <w:r w:rsidR="00DC3FF9">
              <w:rPr>
                <w:noProof/>
                <w:webHidden/>
              </w:rPr>
              <w:fldChar w:fldCharType="end"/>
            </w:r>
          </w:hyperlink>
        </w:p>
        <w:p w:rsidR="00DC3FF9" w:rsidRDefault="00603CFA" w:rsidP="00E6654A">
          <w:pPr>
            <w:pStyle w:val="TM3"/>
            <w:rPr>
              <w:rFonts w:eastAsiaTheme="minorEastAsia" w:cstheme="minorBidi"/>
              <w:noProof/>
              <w:sz w:val="22"/>
              <w:szCs w:val="22"/>
              <w:lang w:val="fr-FR"/>
            </w:rPr>
          </w:pPr>
          <w:hyperlink w:anchor="_Toc40090423" w:history="1">
            <w:r w:rsidR="00DC3FF9" w:rsidRPr="00A1474E">
              <w:rPr>
                <w:rStyle w:val="Lienhypertexte"/>
                <w:noProof/>
              </w:rPr>
              <w:t>1.</w:t>
            </w:r>
            <w:r w:rsidR="00DC3FF9">
              <w:rPr>
                <w:rFonts w:eastAsiaTheme="minorEastAsia" w:cstheme="minorBidi"/>
                <w:noProof/>
                <w:sz w:val="22"/>
                <w:szCs w:val="22"/>
                <w:lang w:val="fr-FR"/>
              </w:rPr>
              <w:tab/>
            </w:r>
            <w:r w:rsidR="00DC3FF9" w:rsidRPr="00A1474E">
              <w:rPr>
                <w:rStyle w:val="Lienhypertexte"/>
                <w:noProof/>
              </w:rPr>
              <w:t>Cage &amp; co</w:t>
            </w:r>
            <w:r w:rsidR="00DC3FF9">
              <w:rPr>
                <w:noProof/>
                <w:webHidden/>
              </w:rPr>
              <w:tab/>
            </w:r>
            <w:r w:rsidR="00DC3FF9">
              <w:rPr>
                <w:noProof/>
                <w:webHidden/>
              </w:rPr>
              <w:fldChar w:fldCharType="begin"/>
            </w:r>
            <w:r w:rsidR="00DC3FF9">
              <w:rPr>
                <w:noProof/>
                <w:webHidden/>
              </w:rPr>
              <w:instrText xml:space="preserve"> PAGEREF _Toc40090423 \h </w:instrText>
            </w:r>
            <w:r w:rsidR="00DC3FF9">
              <w:rPr>
                <w:noProof/>
                <w:webHidden/>
              </w:rPr>
            </w:r>
            <w:r w:rsidR="00DC3FF9">
              <w:rPr>
                <w:noProof/>
                <w:webHidden/>
              </w:rPr>
              <w:fldChar w:fldCharType="separate"/>
            </w:r>
            <w:r w:rsidR="00DC3FF9">
              <w:rPr>
                <w:noProof/>
                <w:webHidden/>
              </w:rPr>
              <w:t>5</w:t>
            </w:r>
            <w:r w:rsidR="00DC3FF9">
              <w:rPr>
                <w:noProof/>
                <w:webHidden/>
              </w:rPr>
              <w:fldChar w:fldCharType="end"/>
            </w:r>
          </w:hyperlink>
        </w:p>
        <w:p w:rsidR="00DC3FF9" w:rsidRDefault="00603CFA" w:rsidP="00E6654A">
          <w:pPr>
            <w:pStyle w:val="TM3"/>
            <w:rPr>
              <w:rFonts w:eastAsiaTheme="minorEastAsia" w:cstheme="minorBidi"/>
              <w:noProof/>
              <w:sz w:val="22"/>
              <w:szCs w:val="22"/>
              <w:lang w:val="fr-FR"/>
            </w:rPr>
          </w:pPr>
          <w:hyperlink w:anchor="_Toc40090424" w:history="1">
            <w:r w:rsidR="00DC3FF9" w:rsidRPr="00A1474E">
              <w:rPr>
                <w:rStyle w:val="Lienhypertexte"/>
                <w:noProof/>
              </w:rPr>
              <w:t>2.</w:t>
            </w:r>
            <w:r w:rsidR="00DC3FF9">
              <w:rPr>
                <w:rFonts w:eastAsiaTheme="minorEastAsia" w:cstheme="minorBidi"/>
                <w:noProof/>
                <w:sz w:val="22"/>
                <w:szCs w:val="22"/>
                <w:lang w:val="fr-FR"/>
              </w:rPr>
              <w:tab/>
            </w:r>
            <w:r w:rsidR="00DC3FF9" w:rsidRPr="00A1474E">
              <w:rPr>
                <w:rStyle w:val="Lienhypertexte"/>
                <w:noProof/>
              </w:rPr>
              <w:t>Algorithmic music</w:t>
            </w:r>
            <w:r w:rsidR="00DC3FF9">
              <w:rPr>
                <w:noProof/>
                <w:webHidden/>
              </w:rPr>
              <w:tab/>
            </w:r>
            <w:r w:rsidR="00DC3FF9">
              <w:rPr>
                <w:noProof/>
                <w:webHidden/>
              </w:rPr>
              <w:fldChar w:fldCharType="begin"/>
            </w:r>
            <w:r w:rsidR="00DC3FF9">
              <w:rPr>
                <w:noProof/>
                <w:webHidden/>
              </w:rPr>
              <w:instrText xml:space="preserve"> PAGEREF _Toc40090424 \h </w:instrText>
            </w:r>
            <w:r w:rsidR="00DC3FF9">
              <w:rPr>
                <w:noProof/>
                <w:webHidden/>
              </w:rPr>
            </w:r>
            <w:r w:rsidR="00DC3FF9">
              <w:rPr>
                <w:noProof/>
                <w:webHidden/>
              </w:rPr>
              <w:fldChar w:fldCharType="separate"/>
            </w:r>
            <w:r w:rsidR="00DC3FF9">
              <w:rPr>
                <w:noProof/>
                <w:webHidden/>
              </w:rPr>
              <w:t>5</w:t>
            </w:r>
            <w:r w:rsidR="00DC3FF9">
              <w:rPr>
                <w:noProof/>
                <w:webHidden/>
              </w:rPr>
              <w:fldChar w:fldCharType="end"/>
            </w:r>
          </w:hyperlink>
        </w:p>
        <w:p w:rsidR="00DC3FF9" w:rsidRDefault="00603CFA" w:rsidP="00E6654A">
          <w:pPr>
            <w:pStyle w:val="TM2"/>
            <w:rPr>
              <w:rFonts w:eastAsiaTheme="minorEastAsia" w:cstheme="minorBidi"/>
              <w:noProof/>
              <w:lang w:val="fr-FR"/>
            </w:rPr>
          </w:pPr>
          <w:hyperlink w:anchor="_Toc40090425" w:history="1">
            <w:r w:rsidR="00DC3FF9" w:rsidRPr="00A1474E">
              <w:rPr>
                <w:rStyle w:val="Lienhypertexte"/>
                <w:noProof/>
              </w:rPr>
              <w:t>C.</w:t>
            </w:r>
            <w:r w:rsidR="00DC3FF9">
              <w:rPr>
                <w:rFonts w:eastAsiaTheme="minorEastAsia" w:cstheme="minorBidi"/>
                <w:noProof/>
                <w:lang w:val="fr-FR"/>
              </w:rPr>
              <w:tab/>
            </w:r>
            <w:r w:rsidR="00DC3FF9" w:rsidRPr="00A1474E">
              <w:rPr>
                <w:rStyle w:val="Lienhypertexte"/>
                <w:noProof/>
              </w:rPr>
              <w:t>Linguistics</w:t>
            </w:r>
            <w:r w:rsidR="00DC3FF9">
              <w:rPr>
                <w:noProof/>
                <w:webHidden/>
              </w:rPr>
              <w:tab/>
            </w:r>
            <w:r w:rsidR="00DC3FF9">
              <w:rPr>
                <w:noProof/>
                <w:webHidden/>
              </w:rPr>
              <w:fldChar w:fldCharType="begin"/>
            </w:r>
            <w:r w:rsidR="00DC3FF9">
              <w:rPr>
                <w:noProof/>
                <w:webHidden/>
              </w:rPr>
              <w:instrText xml:space="preserve"> PAGEREF _Toc40090425 \h </w:instrText>
            </w:r>
            <w:r w:rsidR="00DC3FF9">
              <w:rPr>
                <w:noProof/>
                <w:webHidden/>
              </w:rPr>
            </w:r>
            <w:r w:rsidR="00DC3FF9">
              <w:rPr>
                <w:noProof/>
                <w:webHidden/>
              </w:rPr>
              <w:fldChar w:fldCharType="separate"/>
            </w:r>
            <w:r w:rsidR="00DC3FF9">
              <w:rPr>
                <w:noProof/>
                <w:webHidden/>
              </w:rPr>
              <w:t>5</w:t>
            </w:r>
            <w:r w:rsidR="00DC3FF9">
              <w:rPr>
                <w:noProof/>
                <w:webHidden/>
              </w:rPr>
              <w:fldChar w:fldCharType="end"/>
            </w:r>
          </w:hyperlink>
        </w:p>
        <w:p w:rsidR="00DC3FF9" w:rsidRDefault="00603CFA" w:rsidP="00E6654A">
          <w:pPr>
            <w:pStyle w:val="TM3"/>
            <w:rPr>
              <w:rFonts w:eastAsiaTheme="minorEastAsia" w:cstheme="minorBidi"/>
              <w:noProof/>
              <w:sz w:val="22"/>
              <w:szCs w:val="22"/>
              <w:lang w:val="fr-FR"/>
            </w:rPr>
          </w:pPr>
          <w:hyperlink w:anchor="_Toc40090426" w:history="1">
            <w:r w:rsidR="00DC3FF9" w:rsidRPr="00A1474E">
              <w:rPr>
                <w:rStyle w:val="Lienhypertexte"/>
                <w:noProof/>
              </w:rPr>
              <w:t>1.</w:t>
            </w:r>
            <w:r w:rsidR="00DC3FF9">
              <w:rPr>
                <w:rFonts w:eastAsiaTheme="minorEastAsia" w:cstheme="minorBidi"/>
                <w:noProof/>
                <w:sz w:val="22"/>
                <w:szCs w:val="22"/>
                <w:lang w:val="fr-FR"/>
              </w:rPr>
              <w:tab/>
            </w:r>
            <w:r w:rsidR="00DC3FF9" w:rsidRPr="00A1474E">
              <w:rPr>
                <w:rStyle w:val="Lienhypertexte"/>
                <w:noProof/>
              </w:rPr>
              <w:t>Regular languages</w:t>
            </w:r>
            <w:r w:rsidR="00DC3FF9">
              <w:rPr>
                <w:noProof/>
                <w:webHidden/>
              </w:rPr>
              <w:tab/>
            </w:r>
            <w:r w:rsidR="00DC3FF9">
              <w:rPr>
                <w:noProof/>
                <w:webHidden/>
              </w:rPr>
              <w:fldChar w:fldCharType="begin"/>
            </w:r>
            <w:r w:rsidR="00DC3FF9">
              <w:rPr>
                <w:noProof/>
                <w:webHidden/>
              </w:rPr>
              <w:instrText xml:space="preserve"> PAGEREF _Toc40090426 \h </w:instrText>
            </w:r>
            <w:r w:rsidR="00DC3FF9">
              <w:rPr>
                <w:noProof/>
                <w:webHidden/>
              </w:rPr>
            </w:r>
            <w:r w:rsidR="00DC3FF9">
              <w:rPr>
                <w:noProof/>
                <w:webHidden/>
              </w:rPr>
              <w:fldChar w:fldCharType="separate"/>
            </w:r>
            <w:r w:rsidR="00DC3FF9">
              <w:rPr>
                <w:noProof/>
                <w:webHidden/>
              </w:rPr>
              <w:t>5</w:t>
            </w:r>
            <w:r w:rsidR="00DC3FF9">
              <w:rPr>
                <w:noProof/>
                <w:webHidden/>
              </w:rPr>
              <w:fldChar w:fldCharType="end"/>
            </w:r>
          </w:hyperlink>
        </w:p>
        <w:p w:rsidR="00DC3FF9" w:rsidRDefault="00603CFA" w:rsidP="00E6654A">
          <w:pPr>
            <w:pStyle w:val="TM3"/>
            <w:rPr>
              <w:rFonts w:eastAsiaTheme="minorEastAsia" w:cstheme="minorBidi"/>
              <w:noProof/>
              <w:sz w:val="22"/>
              <w:szCs w:val="22"/>
              <w:lang w:val="fr-FR"/>
            </w:rPr>
          </w:pPr>
          <w:hyperlink w:anchor="_Toc40090427" w:history="1">
            <w:r w:rsidR="00DC3FF9" w:rsidRPr="00A1474E">
              <w:rPr>
                <w:rStyle w:val="Lienhypertexte"/>
                <w:noProof/>
              </w:rPr>
              <w:t>2.</w:t>
            </w:r>
            <w:r w:rsidR="00DC3FF9">
              <w:rPr>
                <w:rFonts w:eastAsiaTheme="minorEastAsia" w:cstheme="minorBidi"/>
                <w:noProof/>
                <w:sz w:val="22"/>
                <w:szCs w:val="22"/>
                <w:lang w:val="fr-FR"/>
              </w:rPr>
              <w:tab/>
            </w:r>
            <w:r w:rsidR="00DC3FF9" w:rsidRPr="00A1474E">
              <w:rPr>
                <w:rStyle w:val="Lienhypertexte"/>
                <w:noProof/>
              </w:rPr>
              <w:t>… link with generative music?</w:t>
            </w:r>
            <w:r w:rsidR="00DC3FF9">
              <w:rPr>
                <w:noProof/>
                <w:webHidden/>
              </w:rPr>
              <w:tab/>
            </w:r>
            <w:r w:rsidR="00DC3FF9">
              <w:rPr>
                <w:noProof/>
                <w:webHidden/>
              </w:rPr>
              <w:fldChar w:fldCharType="begin"/>
            </w:r>
            <w:r w:rsidR="00DC3FF9">
              <w:rPr>
                <w:noProof/>
                <w:webHidden/>
              </w:rPr>
              <w:instrText xml:space="preserve"> PAGEREF _Toc40090427 \h </w:instrText>
            </w:r>
            <w:r w:rsidR="00DC3FF9">
              <w:rPr>
                <w:noProof/>
                <w:webHidden/>
              </w:rPr>
            </w:r>
            <w:r w:rsidR="00DC3FF9">
              <w:rPr>
                <w:noProof/>
                <w:webHidden/>
              </w:rPr>
              <w:fldChar w:fldCharType="separate"/>
            </w:r>
            <w:r w:rsidR="00DC3FF9">
              <w:rPr>
                <w:noProof/>
                <w:webHidden/>
              </w:rPr>
              <w:t>5</w:t>
            </w:r>
            <w:r w:rsidR="00DC3FF9">
              <w:rPr>
                <w:noProof/>
                <w:webHidden/>
              </w:rPr>
              <w:fldChar w:fldCharType="end"/>
            </w:r>
          </w:hyperlink>
        </w:p>
        <w:p w:rsidR="00DC3FF9" w:rsidRDefault="00603CFA" w:rsidP="00E6654A">
          <w:pPr>
            <w:pStyle w:val="TM1"/>
            <w:rPr>
              <w:rFonts w:eastAsiaTheme="minorEastAsia" w:cstheme="minorBidi"/>
              <w:noProof/>
              <w:sz w:val="22"/>
              <w:szCs w:val="22"/>
              <w:lang w:val="fr-FR"/>
            </w:rPr>
          </w:pPr>
          <w:hyperlink w:anchor="_Toc40090428" w:history="1">
            <w:r w:rsidR="00DC3FF9" w:rsidRPr="00A1474E">
              <w:rPr>
                <w:rStyle w:val="Lienhypertexte"/>
                <w:noProof/>
              </w:rPr>
              <w:t>V.</w:t>
            </w:r>
            <w:r w:rsidR="00DC3FF9">
              <w:rPr>
                <w:rFonts w:eastAsiaTheme="minorEastAsia" w:cstheme="minorBidi"/>
                <w:noProof/>
                <w:sz w:val="22"/>
                <w:szCs w:val="22"/>
                <w:lang w:val="fr-FR"/>
              </w:rPr>
              <w:tab/>
            </w:r>
            <w:r w:rsidR="00DC3FF9" w:rsidRPr="00A1474E">
              <w:rPr>
                <w:rStyle w:val="Lienhypertexte"/>
                <w:noProof/>
              </w:rPr>
              <w:t>(abstract) Mechanisms and concepts of Soundpainting (a model of SP)</w:t>
            </w:r>
            <w:r w:rsidR="00DC3FF9">
              <w:rPr>
                <w:noProof/>
                <w:webHidden/>
              </w:rPr>
              <w:tab/>
            </w:r>
            <w:r w:rsidR="00DC3FF9">
              <w:rPr>
                <w:noProof/>
                <w:webHidden/>
              </w:rPr>
              <w:fldChar w:fldCharType="begin"/>
            </w:r>
            <w:r w:rsidR="00DC3FF9">
              <w:rPr>
                <w:noProof/>
                <w:webHidden/>
              </w:rPr>
              <w:instrText xml:space="preserve"> PAGEREF _Toc40090428 \h </w:instrText>
            </w:r>
            <w:r w:rsidR="00DC3FF9">
              <w:rPr>
                <w:noProof/>
                <w:webHidden/>
              </w:rPr>
            </w:r>
            <w:r w:rsidR="00DC3FF9">
              <w:rPr>
                <w:noProof/>
                <w:webHidden/>
              </w:rPr>
              <w:fldChar w:fldCharType="separate"/>
            </w:r>
            <w:r w:rsidR="00DC3FF9">
              <w:rPr>
                <w:noProof/>
                <w:webHidden/>
              </w:rPr>
              <w:t>5</w:t>
            </w:r>
            <w:r w:rsidR="00DC3FF9">
              <w:rPr>
                <w:noProof/>
                <w:webHidden/>
              </w:rPr>
              <w:fldChar w:fldCharType="end"/>
            </w:r>
          </w:hyperlink>
        </w:p>
        <w:p w:rsidR="00DC3FF9" w:rsidRDefault="00603CFA" w:rsidP="00E6654A">
          <w:pPr>
            <w:pStyle w:val="TM2"/>
            <w:rPr>
              <w:rFonts w:eastAsiaTheme="minorEastAsia" w:cstheme="minorBidi"/>
              <w:noProof/>
              <w:lang w:val="fr-FR"/>
            </w:rPr>
          </w:pPr>
          <w:hyperlink w:anchor="_Toc40090429" w:history="1">
            <w:r w:rsidR="00DC3FF9" w:rsidRPr="00A1474E">
              <w:rPr>
                <w:rStyle w:val="Lienhypertexte"/>
                <w:noProof/>
              </w:rPr>
              <w:t>A.</w:t>
            </w:r>
            <w:r w:rsidR="00DC3FF9">
              <w:rPr>
                <w:rFonts w:eastAsiaTheme="minorEastAsia" w:cstheme="minorBidi"/>
                <w:noProof/>
                <w:lang w:val="fr-FR"/>
              </w:rPr>
              <w:tab/>
            </w:r>
            <w:r w:rsidR="00DC3FF9" w:rsidRPr="00A1474E">
              <w:rPr>
                <w:rStyle w:val="Lienhypertexte"/>
                <w:noProof/>
              </w:rPr>
              <w:t>Mechanism 1: transformations (projections?) of concepts onto the physical space of the body</w:t>
            </w:r>
            <w:r w:rsidR="00DC3FF9">
              <w:rPr>
                <w:noProof/>
                <w:webHidden/>
              </w:rPr>
              <w:tab/>
            </w:r>
            <w:r w:rsidR="00DC3FF9">
              <w:rPr>
                <w:noProof/>
                <w:webHidden/>
              </w:rPr>
              <w:fldChar w:fldCharType="begin"/>
            </w:r>
            <w:r w:rsidR="00DC3FF9">
              <w:rPr>
                <w:noProof/>
                <w:webHidden/>
              </w:rPr>
              <w:instrText xml:space="preserve"> PAGEREF _Toc40090429 \h </w:instrText>
            </w:r>
            <w:r w:rsidR="00DC3FF9">
              <w:rPr>
                <w:noProof/>
                <w:webHidden/>
              </w:rPr>
            </w:r>
            <w:r w:rsidR="00DC3FF9">
              <w:rPr>
                <w:noProof/>
                <w:webHidden/>
              </w:rPr>
              <w:fldChar w:fldCharType="separate"/>
            </w:r>
            <w:r w:rsidR="00DC3FF9">
              <w:rPr>
                <w:noProof/>
                <w:webHidden/>
              </w:rPr>
              <w:t>6</w:t>
            </w:r>
            <w:r w:rsidR="00DC3FF9">
              <w:rPr>
                <w:noProof/>
                <w:webHidden/>
              </w:rPr>
              <w:fldChar w:fldCharType="end"/>
            </w:r>
          </w:hyperlink>
        </w:p>
        <w:p w:rsidR="00DC3FF9" w:rsidRDefault="00603CFA" w:rsidP="00E6654A">
          <w:pPr>
            <w:pStyle w:val="TM3"/>
            <w:rPr>
              <w:rFonts w:eastAsiaTheme="minorEastAsia" w:cstheme="minorBidi"/>
              <w:noProof/>
              <w:sz w:val="22"/>
              <w:szCs w:val="22"/>
              <w:lang w:val="fr-FR"/>
            </w:rPr>
          </w:pPr>
          <w:hyperlink w:anchor="_Toc40090430" w:history="1">
            <w:r w:rsidR="00DC3FF9" w:rsidRPr="00A1474E">
              <w:rPr>
                <w:rStyle w:val="Lienhypertexte"/>
                <w:noProof/>
              </w:rPr>
              <w:t>1.</w:t>
            </w:r>
            <w:r w:rsidR="00DC3FF9">
              <w:rPr>
                <w:rFonts w:eastAsiaTheme="minorEastAsia" w:cstheme="minorBidi"/>
                <w:noProof/>
                <w:sz w:val="22"/>
                <w:szCs w:val="22"/>
                <w:lang w:val="fr-FR"/>
              </w:rPr>
              <w:tab/>
            </w:r>
            <w:r w:rsidR="00DC3FF9" w:rsidRPr="00A1474E">
              <w:rPr>
                <w:rStyle w:val="Lienhypertexte"/>
                <w:noProof/>
              </w:rPr>
              <w:t>Input space</w:t>
            </w:r>
            <w:r w:rsidR="00DC3FF9">
              <w:rPr>
                <w:noProof/>
                <w:webHidden/>
              </w:rPr>
              <w:tab/>
            </w:r>
            <w:r w:rsidR="00DC3FF9">
              <w:rPr>
                <w:noProof/>
                <w:webHidden/>
              </w:rPr>
              <w:fldChar w:fldCharType="begin"/>
            </w:r>
            <w:r w:rsidR="00DC3FF9">
              <w:rPr>
                <w:noProof/>
                <w:webHidden/>
              </w:rPr>
              <w:instrText xml:space="preserve"> PAGEREF _Toc40090430 \h </w:instrText>
            </w:r>
            <w:r w:rsidR="00DC3FF9">
              <w:rPr>
                <w:noProof/>
                <w:webHidden/>
              </w:rPr>
            </w:r>
            <w:r w:rsidR="00DC3FF9">
              <w:rPr>
                <w:noProof/>
                <w:webHidden/>
              </w:rPr>
              <w:fldChar w:fldCharType="separate"/>
            </w:r>
            <w:r w:rsidR="00DC3FF9">
              <w:rPr>
                <w:noProof/>
                <w:webHidden/>
              </w:rPr>
              <w:t>6</w:t>
            </w:r>
            <w:r w:rsidR="00DC3FF9">
              <w:rPr>
                <w:noProof/>
                <w:webHidden/>
              </w:rPr>
              <w:fldChar w:fldCharType="end"/>
            </w:r>
          </w:hyperlink>
        </w:p>
        <w:p w:rsidR="00DC3FF9" w:rsidRDefault="00603CFA" w:rsidP="00E6654A">
          <w:pPr>
            <w:pStyle w:val="TM3"/>
            <w:rPr>
              <w:rFonts w:eastAsiaTheme="minorEastAsia" w:cstheme="minorBidi"/>
              <w:noProof/>
              <w:sz w:val="22"/>
              <w:szCs w:val="22"/>
              <w:lang w:val="fr-FR"/>
            </w:rPr>
          </w:pPr>
          <w:hyperlink w:anchor="_Toc40090431" w:history="1">
            <w:r w:rsidR="00DC3FF9" w:rsidRPr="00A1474E">
              <w:rPr>
                <w:rStyle w:val="Lienhypertexte"/>
                <w:noProof/>
              </w:rPr>
              <w:t>2.</w:t>
            </w:r>
            <w:r w:rsidR="00DC3FF9">
              <w:rPr>
                <w:rFonts w:eastAsiaTheme="minorEastAsia" w:cstheme="minorBidi"/>
                <w:noProof/>
                <w:sz w:val="22"/>
                <w:szCs w:val="22"/>
                <w:lang w:val="fr-FR"/>
              </w:rPr>
              <w:tab/>
            </w:r>
            <w:r w:rsidR="00DC3FF9" w:rsidRPr="00A1474E">
              <w:rPr>
                <w:rStyle w:val="Lienhypertexte"/>
                <w:noProof/>
              </w:rPr>
              <w:t>Transformations and output spaces</w:t>
            </w:r>
            <w:r w:rsidR="00DC3FF9">
              <w:rPr>
                <w:noProof/>
                <w:webHidden/>
              </w:rPr>
              <w:tab/>
            </w:r>
            <w:r w:rsidR="00DC3FF9">
              <w:rPr>
                <w:noProof/>
                <w:webHidden/>
              </w:rPr>
              <w:fldChar w:fldCharType="begin"/>
            </w:r>
            <w:r w:rsidR="00DC3FF9">
              <w:rPr>
                <w:noProof/>
                <w:webHidden/>
              </w:rPr>
              <w:instrText xml:space="preserve"> PAGEREF _Toc40090431 \h </w:instrText>
            </w:r>
            <w:r w:rsidR="00DC3FF9">
              <w:rPr>
                <w:noProof/>
                <w:webHidden/>
              </w:rPr>
            </w:r>
            <w:r w:rsidR="00DC3FF9">
              <w:rPr>
                <w:noProof/>
                <w:webHidden/>
              </w:rPr>
              <w:fldChar w:fldCharType="separate"/>
            </w:r>
            <w:r w:rsidR="00DC3FF9">
              <w:rPr>
                <w:noProof/>
                <w:webHidden/>
              </w:rPr>
              <w:t>6</w:t>
            </w:r>
            <w:r w:rsidR="00DC3FF9">
              <w:rPr>
                <w:noProof/>
                <w:webHidden/>
              </w:rPr>
              <w:fldChar w:fldCharType="end"/>
            </w:r>
          </w:hyperlink>
        </w:p>
        <w:p w:rsidR="00DC3FF9" w:rsidRDefault="00603CFA" w:rsidP="00E6654A">
          <w:pPr>
            <w:pStyle w:val="TM2"/>
            <w:rPr>
              <w:rFonts w:eastAsiaTheme="minorEastAsia" w:cstheme="minorBidi"/>
              <w:noProof/>
              <w:lang w:val="fr-FR"/>
            </w:rPr>
          </w:pPr>
          <w:hyperlink w:anchor="_Toc40090432" w:history="1">
            <w:r w:rsidR="00DC3FF9" w:rsidRPr="00A1474E">
              <w:rPr>
                <w:rStyle w:val="Lienhypertexte"/>
                <w:noProof/>
              </w:rPr>
              <w:t>B.</w:t>
            </w:r>
            <w:r w:rsidR="00DC3FF9">
              <w:rPr>
                <w:rFonts w:eastAsiaTheme="minorEastAsia" w:cstheme="minorBidi"/>
                <w:noProof/>
                <w:lang w:val="fr-FR"/>
              </w:rPr>
              <w:tab/>
            </w:r>
            <w:r w:rsidR="00DC3FF9" w:rsidRPr="00A1474E">
              <w:rPr>
                <w:rStyle w:val="Lienhypertexte"/>
                <w:noProof/>
              </w:rPr>
              <w:t>Structural concepts (the grammar of the language, that results in its language)</w:t>
            </w:r>
            <w:r w:rsidR="00DC3FF9">
              <w:rPr>
                <w:noProof/>
                <w:webHidden/>
              </w:rPr>
              <w:tab/>
            </w:r>
            <w:r w:rsidR="00DC3FF9">
              <w:rPr>
                <w:noProof/>
                <w:webHidden/>
              </w:rPr>
              <w:fldChar w:fldCharType="begin"/>
            </w:r>
            <w:r w:rsidR="00DC3FF9">
              <w:rPr>
                <w:noProof/>
                <w:webHidden/>
              </w:rPr>
              <w:instrText xml:space="preserve"> PAGEREF _Toc40090432 \h </w:instrText>
            </w:r>
            <w:r w:rsidR="00DC3FF9">
              <w:rPr>
                <w:noProof/>
                <w:webHidden/>
              </w:rPr>
            </w:r>
            <w:r w:rsidR="00DC3FF9">
              <w:rPr>
                <w:noProof/>
                <w:webHidden/>
              </w:rPr>
              <w:fldChar w:fldCharType="separate"/>
            </w:r>
            <w:r w:rsidR="00DC3FF9">
              <w:rPr>
                <w:noProof/>
                <w:webHidden/>
              </w:rPr>
              <w:t>7</w:t>
            </w:r>
            <w:r w:rsidR="00DC3FF9">
              <w:rPr>
                <w:noProof/>
                <w:webHidden/>
              </w:rPr>
              <w:fldChar w:fldCharType="end"/>
            </w:r>
          </w:hyperlink>
        </w:p>
        <w:p w:rsidR="00DC3FF9" w:rsidRDefault="00603CFA" w:rsidP="00E6654A">
          <w:pPr>
            <w:pStyle w:val="TM3"/>
            <w:rPr>
              <w:rFonts w:eastAsiaTheme="minorEastAsia" w:cstheme="minorBidi"/>
              <w:noProof/>
              <w:sz w:val="22"/>
              <w:szCs w:val="22"/>
              <w:lang w:val="fr-FR"/>
            </w:rPr>
          </w:pPr>
          <w:hyperlink w:anchor="_Toc40090433" w:history="1">
            <w:r w:rsidR="00DC3FF9" w:rsidRPr="00A1474E">
              <w:rPr>
                <w:rStyle w:val="Lienhypertexte"/>
                <w:noProof/>
              </w:rPr>
              <w:t>1.</w:t>
            </w:r>
            <w:r w:rsidR="00DC3FF9">
              <w:rPr>
                <w:rFonts w:eastAsiaTheme="minorEastAsia" w:cstheme="minorBidi"/>
                <w:noProof/>
                <w:sz w:val="22"/>
                <w:szCs w:val="22"/>
                <w:lang w:val="fr-FR"/>
              </w:rPr>
              <w:tab/>
            </w:r>
            <w:r w:rsidR="00DC3FF9" w:rsidRPr="00A1474E">
              <w:rPr>
                <w:rStyle w:val="Lienhypertexte"/>
                <w:noProof/>
              </w:rPr>
              <w:t>Identifiers</w:t>
            </w:r>
            <w:r w:rsidR="00DC3FF9">
              <w:rPr>
                <w:noProof/>
                <w:webHidden/>
              </w:rPr>
              <w:tab/>
            </w:r>
            <w:r w:rsidR="00DC3FF9">
              <w:rPr>
                <w:noProof/>
                <w:webHidden/>
              </w:rPr>
              <w:fldChar w:fldCharType="begin"/>
            </w:r>
            <w:r w:rsidR="00DC3FF9">
              <w:rPr>
                <w:noProof/>
                <w:webHidden/>
              </w:rPr>
              <w:instrText xml:space="preserve"> PAGEREF _Toc40090433 \h </w:instrText>
            </w:r>
            <w:r w:rsidR="00DC3FF9">
              <w:rPr>
                <w:noProof/>
                <w:webHidden/>
              </w:rPr>
            </w:r>
            <w:r w:rsidR="00DC3FF9">
              <w:rPr>
                <w:noProof/>
                <w:webHidden/>
              </w:rPr>
              <w:fldChar w:fldCharType="separate"/>
            </w:r>
            <w:r w:rsidR="00DC3FF9">
              <w:rPr>
                <w:noProof/>
                <w:webHidden/>
              </w:rPr>
              <w:t>7</w:t>
            </w:r>
            <w:r w:rsidR="00DC3FF9">
              <w:rPr>
                <w:noProof/>
                <w:webHidden/>
              </w:rPr>
              <w:fldChar w:fldCharType="end"/>
            </w:r>
          </w:hyperlink>
        </w:p>
        <w:p w:rsidR="00DC3FF9" w:rsidRDefault="00603CFA" w:rsidP="00E6654A">
          <w:pPr>
            <w:pStyle w:val="TM3"/>
            <w:rPr>
              <w:rFonts w:eastAsiaTheme="minorEastAsia" w:cstheme="minorBidi"/>
              <w:noProof/>
              <w:sz w:val="22"/>
              <w:szCs w:val="22"/>
              <w:lang w:val="fr-FR"/>
            </w:rPr>
          </w:pPr>
          <w:hyperlink w:anchor="_Toc40090434" w:history="1">
            <w:r w:rsidR="00DC3FF9" w:rsidRPr="00A1474E">
              <w:rPr>
                <w:rStyle w:val="Lienhypertexte"/>
                <w:noProof/>
              </w:rPr>
              <w:t>2.</w:t>
            </w:r>
            <w:r w:rsidR="00DC3FF9">
              <w:rPr>
                <w:rFonts w:eastAsiaTheme="minorEastAsia" w:cstheme="minorBidi"/>
                <w:noProof/>
                <w:sz w:val="22"/>
                <w:szCs w:val="22"/>
                <w:lang w:val="fr-FR"/>
              </w:rPr>
              <w:tab/>
            </w:r>
            <w:r w:rsidR="00DC3FF9" w:rsidRPr="00A1474E">
              <w:rPr>
                <w:rStyle w:val="Lienhypertexte"/>
                <w:noProof/>
              </w:rPr>
              <w:t>Content</w:t>
            </w:r>
            <w:r w:rsidR="00DC3FF9">
              <w:rPr>
                <w:noProof/>
                <w:webHidden/>
              </w:rPr>
              <w:tab/>
            </w:r>
            <w:r w:rsidR="00DC3FF9">
              <w:rPr>
                <w:noProof/>
                <w:webHidden/>
              </w:rPr>
              <w:fldChar w:fldCharType="begin"/>
            </w:r>
            <w:r w:rsidR="00DC3FF9">
              <w:rPr>
                <w:noProof/>
                <w:webHidden/>
              </w:rPr>
              <w:instrText xml:space="preserve"> PAGEREF _Toc40090434 \h </w:instrText>
            </w:r>
            <w:r w:rsidR="00DC3FF9">
              <w:rPr>
                <w:noProof/>
                <w:webHidden/>
              </w:rPr>
            </w:r>
            <w:r w:rsidR="00DC3FF9">
              <w:rPr>
                <w:noProof/>
                <w:webHidden/>
              </w:rPr>
              <w:fldChar w:fldCharType="separate"/>
            </w:r>
            <w:r w:rsidR="00DC3FF9">
              <w:rPr>
                <w:noProof/>
                <w:webHidden/>
              </w:rPr>
              <w:t>7</w:t>
            </w:r>
            <w:r w:rsidR="00DC3FF9">
              <w:rPr>
                <w:noProof/>
                <w:webHidden/>
              </w:rPr>
              <w:fldChar w:fldCharType="end"/>
            </w:r>
          </w:hyperlink>
        </w:p>
        <w:p w:rsidR="00DC3FF9" w:rsidRDefault="00603CFA" w:rsidP="00E6654A">
          <w:pPr>
            <w:pStyle w:val="TM3"/>
            <w:rPr>
              <w:rFonts w:eastAsiaTheme="minorEastAsia" w:cstheme="minorBidi"/>
              <w:noProof/>
              <w:sz w:val="22"/>
              <w:szCs w:val="22"/>
              <w:lang w:val="fr-FR"/>
            </w:rPr>
          </w:pPr>
          <w:hyperlink w:anchor="_Toc40090435" w:history="1">
            <w:r w:rsidR="00DC3FF9" w:rsidRPr="00A1474E">
              <w:rPr>
                <w:rStyle w:val="Lienhypertexte"/>
                <w:noProof/>
              </w:rPr>
              <w:t>3.</w:t>
            </w:r>
            <w:r w:rsidR="00DC3FF9">
              <w:rPr>
                <w:rFonts w:eastAsiaTheme="minorEastAsia" w:cstheme="minorBidi"/>
                <w:noProof/>
                <w:sz w:val="22"/>
                <w:szCs w:val="22"/>
                <w:lang w:val="fr-FR"/>
              </w:rPr>
              <w:tab/>
            </w:r>
            <w:r w:rsidR="00DC3FF9" w:rsidRPr="00A1474E">
              <w:rPr>
                <w:rStyle w:val="Lienhypertexte"/>
                <w:noProof/>
              </w:rPr>
              <w:t>Modifiers (content parameters)</w:t>
            </w:r>
            <w:r w:rsidR="00DC3FF9">
              <w:rPr>
                <w:noProof/>
                <w:webHidden/>
              </w:rPr>
              <w:tab/>
            </w:r>
            <w:r w:rsidR="00DC3FF9">
              <w:rPr>
                <w:noProof/>
                <w:webHidden/>
              </w:rPr>
              <w:fldChar w:fldCharType="begin"/>
            </w:r>
            <w:r w:rsidR="00DC3FF9">
              <w:rPr>
                <w:noProof/>
                <w:webHidden/>
              </w:rPr>
              <w:instrText xml:space="preserve"> PAGEREF _Toc40090435 \h </w:instrText>
            </w:r>
            <w:r w:rsidR="00DC3FF9">
              <w:rPr>
                <w:noProof/>
                <w:webHidden/>
              </w:rPr>
            </w:r>
            <w:r w:rsidR="00DC3FF9">
              <w:rPr>
                <w:noProof/>
                <w:webHidden/>
              </w:rPr>
              <w:fldChar w:fldCharType="separate"/>
            </w:r>
            <w:r w:rsidR="00DC3FF9">
              <w:rPr>
                <w:noProof/>
                <w:webHidden/>
              </w:rPr>
              <w:t>7</w:t>
            </w:r>
            <w:r w:rsidR="00DC3FF9">
              <w:rPr>
                <w:noProof/>
                <w:webHidden/>
              </w:rPr>
              <w:fldChar w:fldCharType="end"/>
            </w:r>
          </w:hyperlink>
        </w:p>
        <w:p w:rsidR="00DC3FF9" w:rsidRDefault="00603CFA" w:rsidP="00E6654A">
          <w:pPr>
            <w:pStyle w:val="TM3"/>
            <w:rPr>
              <w:rFonts w:eastAsiaTheme="minorEastAsia" w:cstheme="minorBidi"/>
              <w:noProof/>
              <w:sz w:val="22"/>
              <w:szCs w:val="22"/>
              <w:lang w:val="fr-FR"/>
            </w:rPr>
          </w:pPr>
          <w:hyperlink w:anchor="_Toc40090436" w:history="1">
            <w:r w:rsidR="00DC3FF9" w:rsidRPr="00A1474E">
              <w:rPr>
                <w:rStyle w:val="Lienhypertexte"/>
                <w:noProof/>
              </w:rPr>
              <w:t>4.</w:t>
            </w:r>
            <w:r w:rsidR="00DC3FF9">
              <w:rPr>
                <w:rFonts w:eastAsiaTheme="minorEastAsia" w:cstheme="minorBidi"/>
                <w:noProof/>
                <w:sz w:val="22"/>
                <w:szCs w:val="22"/>
                <w:lang w:val="fr-FR"/>
              </w:rPr>
              <w:tab/>
            </w:r>
            <w:r w:rsidR="00DC3FF9" w:rsidRPr="00A1474E">
              <w:rPr>
                <w:rStyle w:val="Lienhypertexte"/>
                <w:noProof/>
              </w:rPr>
              <w:t>Mode</w:t>
            </w:r>
            <w:r w:rsidR="00DC3FF9">
              <w:rPr>
                <w:noProof/>
                <w:webHidden/>
              </w:rPr>
              <w:tab/>
            </w:r>
            <w:r w:rsidR="00DC3FF9">
              <w:rPr>
                <w:noProof/>
                <w:webHidden/>
              </w:rPr>
              <w:fldChar w:fldCharType="begin"/>
            </w:r>
            <w:r w:rsidR="00DC3FF9">
              <w:rPr>
                <w:noProof/>
                <w:webHidden/>
              </w:rPr>
              <w:instrText xml:space="preserve"> PAGEREF _Toc40090436 \h </w:instrText>
            </w:r>
            <w:r w:rsidR="00DC3FF9">
              <w:rPr>
                <w:noProof/>
                <w:webHidden/>
              </w:rPr>
            </w:r>
            <w:r w:rsidR="00DC3FF9">
              <w:rPr>
                <w:noProof/>
                <w:webHidden/>
              </w:rPr>
              <w:fldChar w:fldCharType="separate"/>
            </w:r>
            <w:r w:rsidR="00DC3FF9">
              <w:rPr>
                <w:noProof/>
                <w:webHidden/>
              </w:rPr>
              <w:t>7</w:t>
            </w:r>
            <w:r w:rsidR="00DC3FF9">
              <w:rPr>
                <w:noProof/>
                <w:webHidden/>
              </w:rPr>
              <w:fldChar w:fldCharType="end"/>
            </w:r>
          </w:hyperlink>
        </w:p>
        <w:p w:rsidR="00DC3FF9" w:rsidRDefault="00603CFA" w:rsidP="00E6654A">
          <w:pPr>
            <w:pStyle w:val="TM1"/>
            <w:rPr>
              <w:rFonts w:eastAsiaTheme="minorEastAsia" w:cstheme="minorBidi"/>
              <w:noProof/>
              <w:sz w:val="22"/>
              <w:szCs w:val="22"/>
              <w:lang w:val="fr-FR"/>
            </w:rPr>
          </w:pPr>
          <w:hyperlink w:anchor="_Toc40090437" w:history="1">
            <w:r w:rsidR="00DC3FF9" w:rsidRPr="00A1474E">
              <w:rPr>
                <w:rStyle w:val="Lienhypertexte"/>
                <w:noProof/>
              </w:rPr>
              <w:t>VI.</w:t>
            </w:r>
            <w:r w:rsidR="00DC3FF9">
              <w:rPr>
                <w:rFonts w:eastAsiaTheme="minorEastAsia" w:cstheme="minorBidi"/>
                <w:noProof/>
                <w:sz w:val="22"/>
                <w:szCs w:val="22"/>
                <w:lang w:val="fr-FR"/>
              </w:rPr>
              <w:tab/>
            </w:r>
            <w:r w:rsidR="00DC3FF9" w:rsidRPr="00A1474E">
              <w:rPr>
                <w:rStyle w:val="Lienhypertexte"/>
                <w:noProof/>
              </w:rPr>
              <w:t>Soundpainting recognition with Max/MSP</w:t>
            </w:r>
            <w:r w:rsidR="00DC3FF9">
              <w:rPr>
                <w:noProof/>
                <w:webHidden/>
              </w:rPr>
              <w:tab/>
            </w:r>
            <w:r w:rsidR="00DC3FF9">
              <w:rPr>
                <w:noProof/>
                <w:webHidden/>
              </w:rPr>
              <w:fldChar w:fldCharType="begin"/>
            </w:r>
            <w:r w:rsidR="00DC3FF9">
              <w:rPr>
                <w:noProof/>
                <w:webHidden/>
              </w:rPr>
              <w:instrText xml:space="preserve"> PAGEREF _Toc40090437 \h </w:instrText>
            </w:r>
            <w:r w:rsidR="00DC3FF9">
              <w:rPr>
                <w:noProof/>
                <w:webHidden/>
              </w:rPr>
            </w:r>
            <w:r w:rsidR="00DC3FF9">
              <w:rPr>
                <w:noProof/>
                <w:webHidden/>
              </w:rPr>
              <w:fldChar w:fldCharType="separate"/>
            </w:r>
            <w:r w:rsidR="00DC3FF9">
              <w:rPr>
                <w:noProof/>
                <w:webHidden/>
              </w:rPr>
              <w:t>8</w:t>
            </w:r>
            <w:r w:rsidR="00DC3FF9">
              <w:rPr>
                <w:noProof/>
                <w:webHidden/>
              </w:rPr>
              <w:fldChar w:fldCharType="end"/>
            </w:r>
          </w:hyperlink>
        </w:p>
        <w:p w:rsidR="00DC3FF9" w:rsidRDefault="00603CFA" w:rsidP="00E6654A">
          <w:pPr>
            <w:pStyle w:val="TM2"/>
            <w:rPr>
              <w:rFonts w:eastAsiaTheme="minorEastAsia" w:cstheme="minorBidi"/>
              <w:noProof/>
              <w:lang w:val="fr-FR"/>
            </w:rPr>
          </w:pPr>
          <w:hyperlink w:anchor="_Toc40090438" w:history="1">
            <w:r w:rsidR="00DC3FF9" w:rsidRPr="00A1474E">
              <w:rPr>
                <w:rStyle w:val="Lienhypertexte"/>
                <w:noProof/>
              </w:rPr>
              <w:t>A.</w:t>
            </w:r>
            <w:r w:rsidR="00DC3FF9">
              <w:rPr>
                <w:rFonts w:eastAsiaTheme="minorEastAsia" w:cstheme="minorBidi"/>
                <w:noProof/>
                <w:lang w:val="fr-FR"/>
              </w:rPr>
              <w:tab/>
            </w:r>
            <w:r w:rsidR="00DC3FF9" w:rsidRPr="00A1474E">
              <w:rPr>
                <w:rStyle w:val="Lienhypertexte"/>
                <w:noProof/>
              </w:rPr>
              <w:t>A new configuration: motivations, goals, workflow &amp; challenges</w:t>
            </w:r>
            <w:r w:rsidR="00DC3FF9">
              <w:rPr>
                <w:noProof/>
                <w:webHidden/>
              </w:rPr>
              <w:tab/>
            </w:r>
            <w:r w:rsidR="00DC3FF9">
              <w:rPr>
                <w:noProof/>
                <w:webHidden/>
              </w:rPr>
              <w:fldChar w:fldCharType="begin"/>
            </w:r>
            <w:r w:rsidR="00DC3FF9">
              <w:rPr>
                <w:noProof/>
                <w:webHidden/>
              </w:rPr>
              <w:instrText xml:space="preserve"> PAGEREF _Toc40090438 \h </w:instrText>
            </w:r>
            <w:r w:rsidR="00DC3FF9">
              <w:rPr>
                <w:noProof/>
                <w:webHidden/>
              </w:rPr>
            </w:r>
            <w:r w:rsidR="00DC3FF9">
              <w:rPr>
                <w:noProof/>
                <w:webHidden/>
              </w:rPr>
              <w:fldChar w:fldCharType="separate"/>
            </w:r>
            <w:r w:rsidR="00DC3FF9">
              <w:rPr>
                <w:noProof/>
                <w:webHidden/>
              </w:rPr>
              <w:t>8</w:t>
            </w:r>
            <w:r w:rsidR="00DC3FF9">
              <w:rPr>
                <w:noProof/>
                <w:webHidden/>
              </w:rPr>
              <w:fldChar w:fldCharType="end"/>
            </w:r>
          </w:hyperlink>
        </w:p>
        <w:p w:rsidR="00DC3FF9" w:rsidRDefault="00603CFA" w:rsidP="00E6654A">
          <w:pPr>
            <w:pStyle w:val="TM2"/>
            <w:rPr>
              <w:rFonts w:eastAsiaTheme="minorEastAsia" w:cstheme="minorBidi"/>
              <w:noProof/>
              <w:lang w:val="fr-FR"/>
            </w:rPr>
          </w:pPr>
          <w:hyperlink w:anchor="_Toc40090439" w:history="1">
            <w:r w:rsidR="00DC3FF9" w:rsidRPr="00A1474E">
              <w:rPr>
                <w:rStyle w:val="Lienhypertexte"/>
                <w:noProof/>
              </w:rPr>
              <w:t>B.</w:t>
            </w:r>
            <w:r w:rsidR="00DC3FF9">
              <w:rPr>
                <w:rFonts w:eastAsiaTheme="minorEastAsia" w:cstheme="minorBidi"/>
                <w:noProof/>
                <w:lang w:val="fr-FR"/>
              </w:rPr>
              <w:tab/>
            </w:r>
            <w:r w:rsidR="00DC3FF9" w:rsidRPr="00A1474E">
              <w:rPr>
                <w:rStyle w:val="Lienhypertexte"/>
                <w:noProof/>
              </w:rPr>
              <w:t>The big picture: general description of the system</w:t>
            </w:r>
            <w:r w:rsidR="00DC3FF9">
              <w:rPr>
                <w:noProof/>
                <w:webHidden/>
              </w:rPr>
              <w:tab/>
            </w:r>
            <w:r w:rsidR="00DC3FF9">
              <w:rPr>
                <w:noProof/>
                <w:webHidden/>
              </w:rPr>
              <w:fldChar w:fldCharType="begin"/>
            </w:r>
            <w:r w:rsidR="00DC3FF9">
              <w:rPr>
                <w:noProof/>
                <w:webHidden/>
              </w:rPr>
              <w:instrText xml:space="preserve"> PAGEREF _Toc40090439 \h </w:instrText>
            </w:r>
            <w:r w:rsidR="00DC3FF9">
              <w:rPr>
                <w:noProof/>
                <w:webHidden/>
              </w:rPr>
            </w:r>
            <w:r w:rsidR="00DC3FF9">
              <w:rPr>
                <w:noProof/>
                <w:webHidden/>
              </w:rPr>
              <w:fldChar w:fldCharType="separate"/>
            </w:r>
            <w:r w:rsidR="00DC3FF9">
              <w:rPr>
                <w:noProof/>
                <w:webHidden/>
              </w:rPr>
              <w:t>8</w:t>
            </w:r>
            <w:r w:rsidR="00DC3FF9">
              <w:rPr>
                <w:noProof/>
                <w:webHidden/>
              </w:rPr>
              <w:fldChar w:fldCharType="end"/>
            </w:r>
          </w:hyperlink>
        </w:p>
        <w:p w:rsidR="00DC3FF9" w:rsidRDefault="00603CFA" w:rsidP="00E6654A">
          <w:pPr>
            <w:pStyle w:val="TM2"/>
            <w:rPr>
              <w:rFonts w:eastAsiaTheme="minorEastAsia" w:cstheme="minorBidi"/>
              <w:noProof/>
              <w:lang w:val="fr-FR"/>
            </w:rPr>
          </w:pPr>
          <w:hyperlink w:anchor="_Toc40090440" w:history="1">
            <w:r w:rsidR="00DC3FF9" w:rsidRPr="00A1474E">
              <w:rPr>
                <w:rStyle w:val="Lienhypertexte"/>
                <w:noProof/>
              </w:rPr>
              <w:t>C.</w:t>
            </w:r>
            <w:r w:rsidR="00DC3FF9">
              <w:rPr>
                <w:rFonts w:eastAsiaTheme="minorEastAsia" w:cstheme="minorBidi"/>
                <w:noProof/>
                <w:lang w:val="fr-FR"/>
              </w:rPr>
              <w:tab/>
            </w:r>
            <w:r w:rsidR="00DC3FF9" w:rsidRPr="00A1474E">
              <w:rPr>
                <w:rStyle w:val="Lienhypertexte"/>
                <w:noProof/>
              </w:rPr>
              <w:t>Part 1: Posenet &amp; gloves feature building</w:t>
            </w:r>
            <w:r w:rsidR="00DC3FF9">
              <w:rPr>
                <w:noProof/>
                <w:webHidden/>
              </w:rPr>
              <w:tab/>
            </w:r>
            <w:r w:rsidR="00DC3FF9">
              <w:rPr>
                <w:noProof/>
                <w:webHidden/>
              </w:rPr>
              <w:fldChar w:fldCharType="begin"/>
            </w:r>
            <w:r w:rsidR="00DC3FF9">
              <w:rPr>
                <w:noProof/>
                <w:webHidden/>
              </w:rPr>
              <w:instrText xml:space="preserve"> PAGEREF _Toc40090440 \h </w:instrText>
            </w:r>
            <w:r w:rsidR="00DC3FF9">
              <w:rPr>
                <w:noProof/>
                <w:webHidden/>
              </w:rPr>
            </w:r>
            <w:r w:rsidR="00DC3FF9">
              <w:rPr>
                <w:noProof/>
                <w:webHidden/>
              </w:rPr>
              <w:fldChar w:fldCharType="separate"/>
            </w:r>
            <w:r w:rsidR="00DC3FF9">
              <w:rPr>
                <w:noProof/>
                <w:webHidden/>
              </w:rPr>
              <w:t>8</w:t>
            </w:r>
            <w:r w:rsidR="00DC3FF9">
              <w:rPr>
                <w:noProof/>
                <w:webHidden/>
              </w:rPr>
              <w:fldChar w:fldCharType="end"/>
            </w:r>
          </w:hyperlink>
        </w:p>
        <w:p w:rsidR="00DC3FF9" w:rsidRDefault="00603CFA" w:rsidP="00E6654A">
          <w:pPr>
            <w:pStyle w:val="TM2"/>
            <w:rPr>
              <w:rFonts w:eastAsiaTheme="minorEastAsia" w:cstheme="minorBidi"/>
              <w:noProof/>
              <w:lang w:val="fr-FR"/>
            </w:rPr>
          </w:pPr>
          <w:hyperlink w:anchor="_Toc40090441" w:history="1">
            <w:r w:rsidR="00DC3FF9" w:rsidRPr="00A1474E">
              <w:rPr>
                <w:rStyle w:val="Lienhypertexte"/>
                <w:noProof/>
              </w:rPr>
              <w:t>D.</w:t>
            </w:r>
            <w:r w:rsidR="00DC3FF9">
              <w:rPr>
                <w:rFonts w:eastAsiaTheme="minorEastAsia" w:cstheme="minorBidi"/>
                <w:noProof/>
                <w:lang w:val="fr-FR"/>
              </w:rPr>
              <w:tab/>
            </w:r>
            <w:r w:rsidR="00DC3FF9" w:rsidRPr="00A1474E">
              <w:rPr>
                <w:rStyle w:val="Lienhypertexte"/>
                <w:noProof/>
              </w:rPr>
              <w:t>Part 2: Training &amp; data management</w:t>
            </w:r>
            <w:r w:rsidR="00DC3FF9">
              <w:rPr>
                <w:noProof/>
                <w:webHidden/>
              </w:rPr>
              <w:tab/>
            </w:r>
            <w:r w:rsidR="00DC3FF9">
              <w:rPr>
                <w:noProof/>
                <w:webHidden/>
              </w:rPr>
              <w:fldChar w:fldCharType="begin"/>
            </w:r>
            <w:r w:rsidR="00DC3FF9">
              <w:rPr>
                <w:noProof/>
                <w:webHidden/>
              </w:rPr>
              <w:instrText xml:space="preserve"> PAGEREF _Toc40090441 \h </w:instrText>
            </w:r>
            <w:r w:rsidR="00DC3FF9">
              <w:rPr>
                <w:noProof/>
                <w:webHidden/>
              </w:rPr>
            </w:r>
            <w:r w:rsidR="00DC3FF9">
              <w:rPr>
                <w:noProof/>
                <w:webHidden/>
              </w:rPr>
              <w:fldChar w:fldCharType="separate"/>
            </w:r>
            <w:r w:rsidR="00DC3FF9">
              <w:rPr>
                <w:noProof/>
                <w:webHidden/>
              </w:rPr>
              <w:t>8</w:t>
            </w:r>
            <w:r w:rsidR="00DC3FF9">
              <w:rPr>
                <w:noProof/>
                <w:webHidden/>
              </w:rPr>
              <w:fldChar w:fldCharType="end"/>
            </w:r>
          </w:hyperlink>
        </w:p>
        <w:p w:rsidR="00DC3FF9" w:rsidRDefault="00603CFA" w:rsidP="00E6654A">
          <w:pPr>
            <w:pStyle w:val="TM2"/>
            <w:rPr>
              <w:rFonts w:eastAsiaTheme="minorEastAsia" w:cstheme="minorBidi"/>
              <w:noProof/>
              <w:lang w:val="fr-FR"/>
            </w:rPr>
          </w:pPr>
          <w:hyperlink w:anchor="_Toc40090442" w:history="1">
            <w:r w:rsidR="00DC3FF9" w:rsidRPr="00A1474E">
              <w:rPr>
                <w:rStyle w:val="Lienhypertexte"/>
                <w:noProof/>
              </w:rPr>
              <w:t>E.</w:t>
            </w:r>
            <w:r w:rsidR="00DC3FF9">
              <w:rPr>
                <w:rFonts w:eastAsiaTheme="minorEastAsia" w:cstheme="minorBidi"/>
                <w:noProof/>
                <w:lang w:val="fr-FR"/>
              </w:rPr>
              <w:tab/>
            </w:r>
            <w:r w:rsidR="00DC3FF9" w:rsidRPr="00A1474E">
              <w:rPr>
                <w:rStyle w:val="Lienhypertexte"/>
                <w:noProof/>
              </w:rPr>
              <w:t>Part 3: Classification</w:t>
            </w:r>
            <w:r w:rsidR="00DC3FF9">
              <w:rPr>
                <w:noProof/>
                <w:webHidden/>
              </w:rPr>
              <w:tab/>
            </w:r>
            <w:r w:rsidR="00DC3FF9">
              <w:rPr>
                <w:noProof/>
                <w:webHidden/>
              </w:rPr>
              <w:fldChar w:fldCharType="begin"/>
            </w:r>
            <w:r w:rsidR="00DC3FF9">
              <w:rPr>
                <w:noProof/>
                <w:webHidden/>
              </w:rPr>
              <w:instrText xml:space="preserve"> PAGEREF _Toc40090442 \h </w:instrText>
            </w:r>
            <w:r w:rsidR="00DC3FF9">
              <w:rPr>
                <w:noProof/>
                <w:webHidden/>
              </w:rPr>
            </w:r>
            <w:r w:rsidR="00DC3FF9">
              <w:rPr>
                <w:noProof/>
                <w:webHidden/>
              </w:rPr>
              <w:fldChar w:fldCharType="separate"/>
            </w:r>
            <w:r w:rsidR="00DC3FF9">
              <w:rPr>
                <w:noProof/>
                <w:webHidden/>
              </w:rPr>
              <w:t>8</w:t>
            </w:r>
            <w:r w:rsidR="00DC3FF9">
              <w:rPr>
                <w:noProof/>
                <w:webHidden/>
              </w:rPr>
              <w:fldChar w:fldCharType="end"/>
            </w:r>
          </w:hyperlink>
        </w:p>
        <w:p w:rsidR="00DC3FF9" w:rsidRDefault="00603CFA" w:rsidP="00E6654A">
          <w:pPr>
            <w:pStyle w:val="TM2"/>
            <w:rPr>
              <w:rFonts w:eastAsiaTheme="minorEastAsia" w:cstheme="minorBidi"/>
              <w:noProof/>
              <w:lang w:val="fr-FR"/>
            </w:rPr>
          </w:pPr>
          <w:hyperlink w:anchor="_Toc40090443" w:history="1">
            <w:r w:rsidR="00DC3FF9" w:rsidRPr="00A1474E">
              <w:rPr>
                <w:rStyle w:val="Lienhypertexte"/>
                <w:noProof/>
              </w:rPr>
              <w:t>F.</w:t>
            </w:r>
            <w:r w:rsidR="00DC3FF9">
              <w:rPr>
                <w:rFonts w:eastAsiaTheme="minorEastAsia" w:cstheme="minorBidi"/>
                <w:noProof/>
                <w:lang w:val="fr-FR"/>
              </w:rPr>
              <w:tab/>
            </w:r>
            <w:r w:rsidR="00DC3FF9" w:rsidRPr="00A1474E">
              <w:rPr>
                <w:rStyle w:val="Lienhypertexte"/>
                <w:noProof/>
              </w:rPr>
              <w:t>Part 4: Grammar parsing</w:t>
            </w:r>
            <w:r w:rsidR="00DC3FF9">
              <w:rPr>
                <w:noProof/>
                <w:webHidden/>
              </w:rPr>
              <w:tab/>
            </w:r>
            <w:r w:rsidR="00DC3FF9">
              <w:rPr>
                <w:noProof/>
                <w:webHidden/>
              </w:rPr>
              <w:fldChar w:fldCharType="begin"/>
            </w:r>
            <w:r w:rsidR="00DC3FF9">
              <w:rPr>
                <w:noProof/>
                <w:webHidden/>
              </w:rPr>
              <w:instrText xml:space="preserve"> PAGEREF _Toc40090443 \h </w:instrText>
            </w:r>
            <w:r w:rsidR="00DC3FF9">
              <w:rPr>
                <w:noProof/>
                <w:webHidden/>
              </w:rPr>
            </w:r>
            <w:r w:rsidR="00DC3FF9">
              <w:rPr>
                <w:noProof/>
                <w:webHidden/>
              </w:rPr>
              <w:fldChar w:fldCharType="separate"/>
            </w:r>
            <w:r w:rsidR="00DC3FF9">
              <w:rPr>
                <w:noProof/>
                <w:webHidden/>
              </w:rPr>
              <w:t>8</w:t>
            </w:r>
            <w:r w:rsidR="00DC3FF9">
              <w:rPr>
                <w:noProof/>
                <w:webHidden/>
              </w:rPr>
              <w:fldChar w:fldCharType="end"/>
            </w:r>
          </w:hyperlink>
        </w:p>
        <w:p w:rsidR="00DC3FF9" w:rsidRDefault="00603CFA" w:rsidP="00E6654A">
          <w:pPr>
            <w:pStyle w:val="TM2"/>
            <w:rPr>
              <w:rFonts w:eastAsiaTheme="minorEastAsia" w:cstheme="minorBidi"/>
              <w:noProof/>
              <w:lang w:val="fr-FR"/>
            </w:rPr>
          </w:pPr>
          <w:hyperlink w:anchor="_Toc40090444" w:history="1">
            <w:r w:rsidR="00DC3FF9" w:rsidRPr="00A1474E">
              <w:rPr>
                <w:rStyle w:val="Lienhypertexte"/>
                <w:noProof/>
              </w:rPr>
              <w:t>G.</w:t>
            </w:r>
            <w:r w:rsidR="00DC3FF9">
              <w:rPr>
                <w:rFonts w:eastAsiaTheme="minorEastAsia" w:cstheme="minorBidi"/>
                <w:noProof/>
                <w:lang w:val="fr-FR"/>
              </w:rPr>
              <w:tab/>
            </w:r>
            <w:r w:rsidR="00DC3FF9" w:rsidRPr="00A1474E">
              <w:rPr>
                <w:rStyle w:val="Lienhypertexte"/>
                <w:noProof/>
              </w:rPr>
              <w:t>Part 5: Orchestra simulation</w:t>
            </w:r>
            <w:r w:rsidR="00DC3FF9">
              <w:rPr>
                <w:noProof/>
                <w:webHidden/>
              </w:rPr>
              <w:tab/>
            </w:r>
            <w:r w:rsidR="00DC3FF9">
              <w:rPr>
                <w:noProof/>
                <w:webHidden/>
              </w:rPr>
              <w:fldChar w:fldCharType="begin"/>
            </w:r>
            <w:r w:rsidR="00DC3FF9">
              <w:rPr>
                <w:noProof/>
                <w:webHidden/>
              </w:rPr>
              <w:instrText xml:space="preserve"> PAGEREF _Toc40090444 \h </w:instrText>
            </w:r>
            <w:r w:rsidR="00DC3FF9">
              <w:rPr>
                <w:noProof/>
                <w:webHidden/>
              </w:rPr>
            </w:r>
            <w:r w:rsidR="00DC3FF9">
              <w:rPr>
                <w:noProof/>
                <w:webHidden/>
              </w:rPr>
              <w:fldChar w:fldCharType="separate"/>
            </w:r>
            <w:r w:rsidR="00DC3FF9">
              <w:rPr>
                <w:noProof/>
                <w:webHidden/>
              </w:rPr>
              <w:t>8</w:t>
            </w:r>
            <w:r w:rsidR="00DC3FF9">
              <w:rPr>
                <w:noProof/>
                <w:webHidden/>
              </w:rPr>
              <w:fldChar w:fldCharType="end"/>
            </w:r>
          </w:hyperlink>
        </w:p>
        <w:p w:rsidR="00DC3FF9" w:rsidRDefault="00603CFA" w:rsidP="00E6654A">
          <w:pPr>
            <w:pStyle w:val="TM2"/>
            <w:rPr>
              <w:rFonts w:eastAsiaTheme="minorEastAsia" w:cstheme="minorBidi"/>
              <w:noProof/>
              <w:lang w:val="fr-FR"/>
            </w:rPr>
          </w:pPr>
          <w:hyperlink w:anchor="_Toc40090445" w:history="1">
            <w:r w:rsidR="00DC3FF9" w:rsidRPr="00A1474E">
              <w:rPr>
                <w:rStyle w:val="Lienhypertexte"/>
                <w:noProof/>
              </w:rPr>
              <w:t>H.</w:t>
            </w:r>
            <w:r w:rsidR="00DC3FF9">
              <w:rPr>
                <w:rFonts w:eastAsiaTheme="minorEastAsia" w:cstheme="minorBidi"/>
                <w:noProof/>
                <w:lang w:val="fr-FR"/>
              </w:rPr>
              <w:tab/>
            </w:r>
            <w:r w:rsidR="00DC3FF9" w:rsidRPr="00A1474E">
              <w:rPr>
                <w:rStyle w:val="Lienhypertexte"/>
                <w:noProof/>
              </w:rPr>
              <w:t>Part 6: Learning mechanism (?)</w:t>
            </w:r>
            <w:r w:rsidR="00DC3FF9">
              <w:rPr>
                <w:noProof/>
                <w:webHidden/>
              </w:rPr>
              <w:tab/>
            </w:r>
            <w:r w:rsidR="00DC3FF9">
              <w:rPr>
                <w:noProof/>
                <w:webHidden/>
              </w:rPr>
              <w:fldChar w:fldCharType="begin"/>
            </w:r>
            <w:r w:rsidR="00DC3FF9">
              <w:rPr>
                <w:noProof/>
                <w:webHidden/>
              </w:rPr>
              <w:instrText xml:space="preserve"> PAGEREF _Toc40090445 \h </w:instrText>
            </w:r>
            <w:r w:rsidR="00DC3FF9">
              <w:rPr>
                <w:noProof/>
                <w:webHidden/>
              </w:rPr>
            </w:r>
            <w:r w:rsidR="00DC3FF9">
              <w:rPr>
                <w:noProof/>
                <w:webHidden/>
              </w:rPr>
              <w:fldChar w:fldCharType="separate"/>
            </w:r>
            <w:r w:rsidR="00DC3FF9">
              <w:rPr>
                <w:noProof/>
                <w:webHidden/>
              </w:rPr>
              <w:t>8</w:t>
            </w:r>
            <w:r w:rsidR="00DC3FF9">
              <w:rPr>
                <w:noProof/>
                <w:webHidden/>
              </w:rPr>
              <w:fldChar w:fldCharType="end"/>
            </w:r>
          </w:hyperlink>
        </w:p>
        <w:p w:rsidR="00DC3FF9" w:rsidRDefault="00603CFA" w:rsidP="00E6654A">
          <w:pPr>
            <w:pStyle w:val="TM1"/>
            <w:rPr>
              <w:rFonts w:eastAsiaTheme="minorEastAsia" w:cstheme="minorBidi"/>
              <w:noProof/>
              <w:sz w:val="22"/>
              <w:szCs w:val="22"/>
              <w:lang w:val="fr-FR"/>
            </w:rPr>
          </w:pPr>
          <w:hyperlink w:anchor="_Toc40090446" w:history="1">
            <w:r w:rsidR="00DC3FF9" w:rsidRPr="00A1474E">
              <w:rPr>
                <w:rStyle w:val="Lienhypertexte"/>
                <w:noProof/>
              </w:rPr>
              <w:t>VII.</w:t>
            </w:r>
            <w:r w:rsidR="00DC3FF9">
              <w:rPr>
                <w:rFonts w:eastAsiaTheme="minorEastAsia" w:cstheme="minorBidi"/>
                <w:noProof/>
                <w:sz w:val="22"/>
                <w:szCs w:val="22"/>
                <w:lang w:val="fr-FR"/>
              </w:rPr>
              <w:tab/>
            </w:r>
            <w:r w:rsidR="00DC3FF9" w:rsidRPr="00A1474E">
              <w:rPr>
                <w:rStyle w:val="Lienhypertexte"/>
                <w:noProof/>
              </w:rPr>
              <w:t>Potential &amp; future of the tool</w:t>
            </w:r>
            <w:r w:rsidR="00DC3FF9">
              <w:rPr>
                <w:noProof/>
                <w:webHidden/>
              </w:rPr>
              <w:tab/>
            </w:r>
            <w:r w:rsidR="00DC3FF9">
              <w:rPr>
                <w:noProof/>
                <w:webHidden/>
              </w:rPr>
              <w:fldChar w:fldCharType="begin"/>
            </w:r>
            <w:r w:rsidR="00DC3FF9">
              <w:rPr>
                <w:noProof/>
                <w:webHidden/>
              </w:rPr>
              <w:instrText xml:space="preserve"> PAGEREF _Toc40090446 \h </w:instrText>
            </w:r>
            <w:r w:rsidR="00DC3FF9">
              <w:rPr>
                <w:noProof/>
                <w:webHidden/>
              </w:rPr>
            </w:r>
            <w:r w:rsidR="00DC3FF9">
              <w:rPr>
                <w:noProof/>
                <w:webHidden/>
              </w:rPr>
              <w:fldChar w:fldCharType="separate"/>
            </w:r>
            <w:r w:rsidR="00DC3FF9">
              <w:rPr>
                <w:noProof/>
                <w:webHidden/>
              </w:rPr>
              <w:t>8</w:t>
            </w:r>
            <w:r w:rsidR="00DC3FF9">
              <w:rPr>
                <w:noProof/>
                <w:webHidden/>
              </w:rPr>
              <w:fldChar w:fldCharType="end"/>
            </w:r>
          </w:hyperlink>
        </w:p>
        <w:p w:rsidR="00DC3FF9" w:rsidRDefault="00603CFA" w:rsidP="00E6654A">
          <w:pPr>
            <w:pStyle w:val="TM2"/>
            <w:rPr>
              <w:rFonts w:eastAsiaTheme="minorEastAsia" w:cstheme="minorBidi"/>
              <w:noProof/>
              <w:lang w:val="fr-FR"/>
            </w:rPr>
          </w:pPr>
          <w:hyperlink w:anchor="_Toc40090447" w:history="1">
            <w:r w:rsidR="00DC3FF9" w:rsidRPr="00A1474E">
              <w:rPr>
                <w:rStyle w:val="Lienhypertexte"/>
                <w:noProof/>
              </w:rPr>
              <w:t>A.</w:t>
            </w:r>
            <w:r w:rsidR="00DC3FF9">
              <w:rPr>
                <w:rFonts w:eastAsiaTheme="minorEastAsia" w:cstheme="minorBidi"/>
                <w:noProof/>
                <w:lang w:val="fr-FR"/>
              </w:rPr>
              <w:tab/>
            </w:r>
            <w:r w:rsidR="00DC3FF9" w:rsidRPr="00A1474E">
              <w:rPr>
                <w:rStyle w:val="Lienhypertexte"/>
                <w:noProof/>
              </w:rPr>
              <w:t>Topic A: what could be improved and how</w:t>
            </w:r>
            <w:r w:rsidR="00DC3FF9">
              <w:rPr>
                <w:noProof/>
                <w:webHidden/>
              </w:rPr>
              <w:tab/>
            </w:r>
            <w:r w:rsidR="00DC3FF9">
              <w:rPr>
                <w:noProof/>
                <w:webHidden/>
              </w:rPr>
              <w:fldChar w:fldCharType="begin"/>
            </w:r>
            <w:r w:rsidR="00DC3FF9">
              <w:rPr>
                <w:noProof/>
                <w:webHidden/>
              </w:rPr>
              <w:instrText xml:space="preserve"> PAGEREF _Toc40090447 \h </w:instrText>
            </w:r>
            <w:r w:rsidR="00DC3FF9">
              <w:rPr>
                <w:noProof/>
                <w:webHidden/>
              </w:rPr>
            </w:r>
            <w:r w:rsidR="00DC3FF9">
              <w:rPr>
                <w:noProof/>
                <w:webHidden/>
              </w:rPr>
              <w:fldChar w:fldCharType="separate"/>
            </w:r>
            <w:r w:rsidR="00DC3FF9">
              <w:rPr>
                <w:noProof/>
                <w:webHidden/>
              </w:rPr>
              <w:t>8</w:t>
            </w:r>
            <w:r w:rsidR="00DC3FF9">
              <w:rPr>
                <w:noProof/>
                <w:webHidden/>
              </w:rPr>
              <w:fldChar w:fldCharType="end"/>
            </w:r>
          </w:hyperlink>
        </w:p>
        <w:p w:rsidR="00DC3FF9" w:rsidRDefault="00603CFA" w:rsidP="00E6654A">
          <w:pPr>
            <w:pStyle w:val="TM2"/>
            <w:rPr>
              <w:rFonts w:eastAsiaTheme="minorEastAsia" w:cstheme="minorBidi"/>
              <w:noProof/>
              <w:lang w:val="fr-FR"/>
            </w:rPr>
          </w:pPr>
          <w:hyperlink w:anchor="_Toc40090448" w:history="1">
            <w:r w:rsidR="00DC3FF9" w:rsidRPr="00A1474E">
              <w:rPr>
                <w:rStyle w:val="Lienhypertexte"/>
                <w:noProof/>
              </w:rPr>
              <w:t>B.</w:t>
            </w:r>
            <w:r w:rsidR="00DC3FF9">
              <w:rPr>
                <w:rFonts w:eastAsiaTheme="minorEastAsia" w:cstheme="minorBidi"/>
                <w:noProof/>
                <w:lang w:val="fr-FR"/>
              </w:rPr>
              <w:tab/>
            </w:r>
            <w:r w:rsidR="00DC3FF9" w:rsidRPr="00A1474E">
              <w:rPr>
                <w:rStyle w:val="Lienhypertexte"/>
                <w:noProof/>
              </w:rPr>
              <w:t>Topic B: …</w:t>
            </w:r>
            <w:r w:rsidR="00DC3FF9">
              <w:rPr>
                <w:noProof/>
                <w:webHidden/>
              </w:rPr>
              <w:tab/>
            </w:r>
            <w:r w:rsidR="00DC3FF9">
              <w:rPr>
                <w:noProof/>
                <w:webHidden/>
              </w:rPr>
              <w:fldChar w:fldCharType="begin"/>
            </w:r>
            <w:r w:rsidR="00DC3FF9">
              <w:rPr>
                <w:noProof/>
                <w:webHidden/>
              </w:rPr>
              <w:instrText xml:space="preserve"> PAGEREF _Toc40090448 \h </w:instrText>
            </w:r>
            <w:r w:rsidR="00DC3FF9">
              <w:rPr>
                <w:noProof/>
                <w:webHidden/>
              </w:rPr>
            </w:r>
            <w:r w:rsidR="00DC3FF9">
              <w:rPr>
                <w:noProof/>
                <w:webHidden/>
              </w:rPr>
              <w:fldChar w:fldCharType="separate"/>
            </w:r>
            <w:r w:rsidR="00DC3FF9">
              <w:rPr>
                <w:noProof/>
                <w:webHidden/>
              </w:rPr>
              <w:t>8</w:t>
            </w:r>
            <w:r w:rsidR="00DC3FF9">
              <w:rPr>
                <w:noProof/>
                <w:webHidden/>
              </w:rPr>
              <w:fldChar w:fldCharType="end"/>
            </w:r>
          </w:hyperlink>
        </w:p>
        <w:p w:rsidR="00DC3FF9" w:rsidRDefault="00603CFA" w:rsidP="00E6654A">
          <w:pPr>
            <w:pStyle w:val="TM2"/>
            <w:rPr>
              <w:rFonts w:eastAsiaTheme="minorEastAsia" w:cstheme="minorBidi"/>
              <w:noProof/>
              <w:lang w:val="fr-FR"/>
            </w:rPr>
          </w:pPr>
          <w:hyperlink w:anchor="_Toc40090449" w:history="1">
            <w:r w:rsidR="00DC3FF9" w:rsidRPr="00A1474E">
              <w:rPr>
                <w:rStyle w:val="Lienhypertexte"/>
                <w:noProof/>
              </w:rPr>
              <w:t>C.</w:t>
            </w:r>
            <w:r w:rsidR="00DC3FF9">
              <w:rPr>
                <w:rFonts w:eastAsiaTheme="minorEastAsia" w:cstheme="minorBidi"/>
                <w:noProof/>
                <w:lang w:val="fr-FR"/>
              </w:rPr>
              <w:tab/>
            </w:r>
            <w:r w:rsidR="00DC3FF9" w:rsidRPr="00A1474E">
              <w:rPr>
                <w:rStyle w:val="Lienhypertexte"/>
                <w:noProof/>
              </w:rPr>
              <w:t>The future</w:t>
            </w:r>
            <w:r w:rsidR="00DC3FF9">
              <w:rPr>
                <w:noProof/>
                <w:webHidden/>
              </w:rPr>
              <w:tab/>
            </w:r>
            <w:r w:rsidR="00DC3FF9">
              <w:rPr>
                <w:noProof/>
                <w:webHidden/>
              </w:rPr>
              <w:fldChar w:fldCharType="begin"/>
            </w:r>
            <w:r w:rsidR="00DC3FF9">
              <w:rPr>
                <w:noProof/>
                <w:webHidden/>
              </w:rPr>
              <w:instrText xml:space="preserve"> PAGEREF _Toc40090449 \h </w:instrText>
            </w:r>
            <w:r w:rsidR="00DC3FF9">
              <w:rPr>
                <w:noProof/>
                <w:webHidden/>
              </w:rPr>
            </w:r>
            <w:r w:rsidR="00DC3FF9">
              <w:rPr>
                <w:noProof/>
                <w:webHidden/>
              </w:rPr>
              <w:fldChar w:fldCharType="separate"/>
            </w:r>
            <w:r w:rsidR="00DC3FF9">
              <w:rPr>
                <w:noProof/>
                <w:webHidden/>
              </w:rPr>
              <w:t>8</w:t>
            </w:r>
            <w:r w:rsidR="00DC3FF9">
              <w:rPr>
                <w:noProof/>
                <w:webHidden/>
              </w:rPr>
              <w:fldChar w:fldCharType="end"/>
            </w:r>
          </w:hyperlink>
        </w:p>
        <w:p w:rsidR="00DC3FF9" w:rsidRDefault="00603CFA" w:rsidP="00E6654A">
          <w:pPr>
            <w:pStyle w:val="TM1"/>
            <w:rPr>
              <w:rFonts w:eastAsiaTheme="minorEastAsia" w:cstheme="minorBidi"/>
              <w:noProof/>
              <w:sz w:val="22"/>
              <w:szCs w:val="22"/>
              <w:lang w:val="fr-FR"/>
            </w:rPr>
          </w:pPr>
          <w:hyperlink w:anchor="_Toc40090450" w:history="1">
            <w:r w:rsidR="00DC3FF9" w:rsidRPr="00A1474E">
              <w:rPr>
                <w:rStyle w:val="Lienhypertexte"/>
                <w:noProof/>
              </w:rPr>
              <w:t>VIII.</w:t>
            </w:r>
            <w:r w:rsidR="00DC3FF9">
              <w:rPr>
                <w:rFonts w:eastAsiaTheme="minorEastAsia" w:cstheme="minorBidi"/>
                <w:noProof/>
                <w:sz w:val="22"/>
                <w:szCs w:val="22"/>
                <w:lang w:val="fr-FR"/>
              </w:rPr>
              <w:tab/>
            </w:r>
            <w:r w:rsidR="00DC3FF9" w:rsidRPr="00A1474E">
              <w:rPr>
                <w:rStyle w:val="Lienhypertexte"/>
                <w:noProof/>
              </w:rPr>
              <w:t>Conclusion</w:t>
            </w:r>
            <w:r w:rsidR="00DC3FF9">
              <w:rPr>
                <w:noProof/>
                <w:webHidden/>
              </w:rPr>
              <w:tab/>
            </w:r>
            <w:r w:rsidR="00DC3FF9">
              <w:rPr>
                <w:noProof/>
                <w:webHidden/>
              </w:rPr>
              <w:fldChar w:fldCharType="begin"/>
            </w:r>
            <w:r w:rsidR="00DC3FF9">
              <w:rPr>
                <w:noProof/>
                <w:webHidden/>
              </w:rPr>
              <w:instrText xml:space="preserve"> PAGEREF _Toc40090450 \h </w:instrText>
            </w:r>
            <w:r w:rsidR="00DC3FF9">
              <w:rPr>
                <w:noProof/>
                <w:webHidden/>
              </w:rPr>
            </w:r>
            <w:r w:rsidR="00DC3FF9">
              <w:rPr>
                <w:noProof/>
                <w:webHidden/>
              </w:rPr>
              <w:fldChar w:fldCharType="separate"/>
            </w:r>
            <w:r w:rsidR="00DC3FF9">
              <w:rPr>
                <w:noProof/>
                <w:webHidden/>
              </w:rPr>
              <w:t>8</w:t>
            </w:r>
            <w:r w:rsidR="00DC3FF9">
              <w:rPr>
                <w:noProof/>
                <w:webHidden/>
              </w:rPr>
              <w:fldChar w:fldCharType="end"/>
            </w:r>
          </w:hyperlink>
        </w:p>
        <w:p w:rsidR="00924FE7" w:rsidRPr="00953072" w:rsidRDefault="00924FE7" w:rsidP="00E6654A">
          <w:r w:rsidRPr="00953072">
            <w:fldChar w:fldCharType="end"/>
          </w:r>
        </w:p>
      </w:sdtContent>
    </w:sdt>
    <w:p w:rsidR="001261FF" w:rsidRPr="00953072" w:rsidRDefault="001261FF" w:rsidP="00E6654A"/>
    <w:p w:rsidR="00AC57DD" w:rsidRPr="00953072" w:rsidRDefault="00BD621B" w:rsidP="00E6654A">
      <w:pPr>
        <w:pStyle w:val="Titre1"/>
      </w:pPr>
      <w:bookmarkStart w:id="3" w:name="_Toc40025928"/>
      <w:bookmarkStart w:id="4" w:name="_Toc40090408"/>
      <w:bookmarkStart w:id="5" w:name="_Toc39912163"/>
      <w:r w:rsidRPr="00953072">
        <w:t>A brief history of Soundpainting</w:t>
      </w:r>
      <w:bookmarkEnd w:id="3"/>
      <w:bookmarkEnd w:id="4"/>
    </w:p>
    <w:p w:rsidR="006840DA" w:rsidRPr="00953072" w:rsidRDefault="006840DA" w:rsidP="00E6654A">
      <w:pPr>
        <w:pStyle w:val="Titre2"/>
      </w:pPr>
      <w:bookmarkStart w:id="6" w:name="_Toc40025929"/>
      <w:bookmarkStart w:id="7" w:name="_Toc40090409"/>
      <w:r w:rsidRPr="00953072">
        <w:t>Back in Woodstock 1974</w:t>
      </w:r>
      <w:r w:rsidR="009F19C2" w:rsidRPr="00953072">
        <w:t>: emergence in emergency</w:t>
      </w:r>
      <w:bookmarkEnd w:id="6"/>
      <w:bookmarkEnd w:id="7"/>
    </w:p>
    <w:p w:rsidR="000027F3" w:rsidRPr="00953072" w:rsidRDefault="000027F3" w:rsidP="00E6654A">
      <w:r w:rsidRPr="00953072">
        <w:t>Emergence of the first SP signs with the orchestra.</w:t>
      </w:r>
      <w:r w:rsidR="00DC4FBF" w:rsidRPr="00953072">
        <w:t xml:space="preserve"> Emergent in emergency (</w:t>
      </w:r>
      <w:r w:rsidR="00DC4FBF" w:rsidRPr="00953072">
        <w:rPr>
          <w:i/>
          <w:iCs/>
        </w:rPr>
        <w:t>Emergent</w:t>
      </w:r>
      <w:r w:rsidR="00DC4FBF" w:rsidRPr="00953072">
        <w:t xml:space="preserve"> means beginning to arise and </w:t>
      </w:r>
      <w:r w:rsidR="00DC4FBF" w:rsidRPr="00953072">
        <w:rPr>
          <w:i/>
          <w:iCs/>
        </w:rPr>
        <w:t>emergency</w:t>
      </w:r>
      <w:r w:rsidR="00DC4FBF" w:rsidRPr="00953072">
        <w:t xml:space="preserve"> means arising unexpectedly)!</w:t>
      </w:r>
    </w:p>
    <w:p w:rsidR="000027F3" w:rsidRPr="00953072" w:rsidRDefault="00603CFA" w:rsidP="00E6654A">
      <w:hyperlink r:id="rId9" w:history="1">
        <w:r w:rsidR="000027F3" w:rsidRPr="00953072">
          <w:rPr>
            <w:rStyle w:val="Lienhypertexte"/>
          </w:rPr>
          <w:t>http://www.soundpainting.com/history/</w:t>
        </w:r>
      </w:hyperlink>
    </w:p>
    <w:p w:rsidR="00915AFD" w:rsidRPr="00953072" w:rsidRDefault="00915AFD" w:rsidP="00E6654A">
      <w:pPr>
        <w:pStyle w:val="Titre2"/>
      </w:pPr>
      <w:bookmarkStart w:id="8" w:name="_Toc40025930"/>
      <w:bookmarkStart w:id="9" w:name="_Toc40090410"/>
      <w:r w:rsidRPr="00953072">
        <w:t>A new form of composition</w:t>
      </w:r>
      <w:bookmarkEnd w:id="8"/>
      <w:bookmarkEnd w:id="9"/>
    </w:p>
    <w:p w:rsidR="00486FDC" w:rsidRPr="00953072" w:rsidRDefault="00486FDC" w:rsidP="00061E60">
      <w:pPr>
        <w:pStyle w:val="Titre3"/>
      </w:pPr>
      <w:bookmarkStart w:id="10" w:name="_Toc40025931"/>
      <w:bookmarkStart w:id="11" w:name="_Toc40090411"/>
      <w:r w:rsidRPr="00953072">
        <w:t>Sign language: from cultural concepts to performance</w:t>
      </w:r>
      <w:bookmarkEnd w:id="10"/>
      <w:bookmarkEnd w:id="11"/>
    </w:p>
    <w:p w:rsidR="00486FDC" w:rsidRPr="00953072" w:rsidRDefault="00486FDC" w:rsidP="00E6654A">
      <w:r w:rsidRPr="00953072">
        <w:t>The point here is: SP could grow fast because it is originally built on existing concepts (or latent concepts) in the fields of music, artistic performance, human communication (identifiers, content, parameters…).</w:t>
      </w:r>
    </w:p>
    <w:p w:rsidR="00665CB4" w:rsidRPr="00953072" w:rsidRDefault="00665CB4" w:rsidP="00E6654A">
      <w:r w:rsidRPr="00953072">
        <w:t xml:space="preserve">Develop cultural aspects examples. </w:t>
      </w:r>
    </w:p>
    <w:p w:rsidR="00486FDC" w:rsidRPr="00953072" w:rsidRDefault="00486FDC" w:rsidP="00E6654A">
      <w:r w:rsidRPr="00953072">
        <w:t xml:space="preserve">Q: Is it only a mere translation of old concepts into a more efficient sign/gestural </w:t>
      </w:r>
      <w:del w:id="12" w:author="Arthur Parmentier" w:date="2020-05-13T09:25:00Z">
        <w:r w:rsidRPr="00953072" w:rsidDel="00990A90">
          <w:delText>langage</w:delText>
        </w:r>
      </w:del>
      <w:ins w:id="13" w:author="Arthur Parmentier" w:date="2020-05-13T09:25:00Z">
        <w:r w:rsidR="00990A90" w:rsidRPr="00953072">
          <w:t>language</w:t>
        </w:r>
      </w:ins>
      <w:r w:rsidRPr="00953072">
        <w:t>? A: no. It also has emergent properties (think of shapeline).</w:t>
      </w:r>
    </w:p>
    <w:p w:rsidR="00486FDC" w:rsidRPr="00953072" w:rsidRDefault="00915AFD" w:rsidP="00061E60">
      <w:pPr>
        <w:pStyle w:val="Titre3"/>
      </w:pPr>
      <w:bookmarkStart w:id="14" w:name="_Toc40025932"/>
      <w:bookmarkStart w:id="15" w:name="_Toc40090412"/>
      <w:r w:rsidRPr="00953072">
        <w:t>A m</w:t>
      </w:r>
      <w:r w:rsidR="003706BA" w:rsidRPr="00953072">
        <w:t>ultidisciplinary language</w:t>
      </w:r>
      <w:bookmarkEnd w:id="14"/>
      <w:bookmarkEnd w:id="15"/>
    </w:p>
    <w:p w:rsidR="003706BA" w:rsidRPr="00953072" w:rsidRDefault="00C75BE3" w:rsidP="00E6654A">
      <w:r w:rsidRPr="00953072">
        <w:t>SP not limited to music performance. Signs started to be created by W himself from 90+ for multidisciplinary performance.</w:t>
      </w:r>
    </w:p>
    <w:p w:rsidR="00C75BE3" w:rsidRPr="00953072" w:rsidRDefault="00C75BE3" w:rsidP="00061E60">
      <w:pPr>
        <w:pStyle w:val="Titre3"/>
      </w:pPr>
      <w:bookmarkStart w:id="16" w:name="_Toc40025933"/>
      <w:bookmarkStart w:id="17" w:name="_Toc40090413"/>
      <w:r w:rsidRPr="00953072">
        <w:lastRenderedPageBreak/>
        <w:t xml:space="preserve">Fertility in Europe, </w:t>
      </w:r>
      <w:r w:rsidR="00ED2072" w:rsidRPr="00953072">
        <w:t xml:space="preserve">worldwide </w:t>
      </w:r>
      <w:r w:rsidRPr="00953072">
        <w:t>spread</w:t>
      </w:r>
      <w:r w:rsidR="00ED2072" w:rsidRPr="00953072">
        <w:t xml:space="preserve"> in modern societies</w:t>
      </w:r>
      <w:bookmarkEnd w:id="16"/>
      <w:bookmarkEnd w:id="17"/>
    </w:p>
    <w:p w:rsidR="002676CA" w:rsidRPr="00953072" w:rsidRDefault="002676CA" w:rsidP="00E6654A">
      <w:r w:rsidRPr="00953072">
        <w:t>Walter gave his first SP workshop in Europe in the late 90’s and found a very fertile ground for Soundpainting in France, which now has probably the largest SP community over the world.</w:t>
      </w:r>
    </w:p>
    <w:p w:rsidR="009A2092" w:rsidRPr="00953072" w:rsidRDefault="009A2092" w:rsidP="00E6654A">
      <w:r w:rsidRPr="00953072">
        <w:t>Today, Soundpainting is used for on every continent and several artists created their own signs for the needs of their own group or configuration.</w:t>
      </w:r>
    </w:p>
    <w:p w:rsidR="006C4B1C" w:rsidRPr="00953072" w:rsidRDefault="006C4B1C" w:rsidP="00E6654A">
      <w:r w:rsidRPr="00953072">
        <w:t>Important point: W wants to make sure that the language stays normalized and universal. Think tanks, glossary/dictionary of signs, community relations…</w:t>
      </w:r>
    </w:p>
    <w:p w:rsidR="009A2092" w:rsidRPr="00953072" w:rsidRDefault="009A2092" w:rsidP="00E6654A"/>
    <w:p w:rsidR="009A2092" w:rsidRPr="00953072" w:rsidRDefault="009A2092" w:rsidP="00E6654A"/>
    <w:p w:rsidR="00A7011E" w:rsidRPr="00953072" w:rsidRDefault="00A7011E" w:rsidP="00E6654A">
      <w:r w:rsidRPr="00953072">
        <w:t>Modern societies: to what extent can the SP concepts of performance, content, parameters, identifiers… apply to non-modern groups?</w:t>
      </w:r>
    </w:p>
    <w:p w:rsidR="00010FF3" w:rsidRPr="00953072" w:rsidRDefault="00462E61" w:rsidP="00E6654A">
      <w:r w:rsidRPr="00953072">
        <w:t>Transition: culture to concepts</w:t>
      </w:r>
    </w:p>
    <w:p w:rsidR="001D5E7F" w:rsidRPr="00953072" w:rsidRDefault="001D5E7F" w:rsidP="00E6654A"/>
    <w:p w:rsidR="001D5E7F" w:rsidRPr="00953072" w:rsidRDefault="001D5E7F" w:rsidP="00E6654A"/>
    <w:p w:rsidR="001D5E7F" w:rsidRPr="00953072" w:rsidRDefault="001D5E7F" w:rsidP="00E6654A">
      <w:r w:rsidRPr="00953072">
        <w:t>Write more about the evolution, in order to introduce the concepts later.</w:t>
      </w:r>
      <w:r w:rsidR="00960BA6" w:rsidRPr="00953072">
        <w:t xml:space="preserve"> It should already give an overall broad picture of what SP looks like at this point</w:t>
      </w:r>
    </w:p>
    <w:p w:rsidR="000027F3" w:rsidRPr="00953072" w:rsidRDefault="000027F3" w:rsidP="00E6654A"/>
    <w:p w:rsidR="00960BA6" w:rsidRPr="00953072" w:rsidRDefault="00960BA6" w:rsidP="00E6654A">
      <w:pPr>
        <w:pStyle w:val="Titre1"/>
      </w:pPr>
      <w:bookmarkStart w:id="18" w:name="_Toc40025943"/>
      <w:bookmarkStart w:id="19" w:name="_Toc40090414"/>
      <w:bookmarkStart w:id="20" w:name="_Toc40025934"/>
      <w:r w:rsidRPr="00953072">
        <w:t>Historical and theoretical context</w:t>
      </w:r>
      <w:bookmarkEnd w:id="18"/>
      <w:bookmarkEnd w:id="19"/>
    </w:p>
    <w:p w:rsidR="00960BA6" w:rsidRPr="00953072" w:rsidRDefault="00EE3C9F" w:rsidP="00E6654A">
      <w:pPr>
        <w:pStyle w:val="Titre2"/>
      </w:pPr>
      <w:bookmarkStart w:id="21" w:name="_Toc40025944"/>
      <w:bookmarkStart w:id="22" w:name="_Toc40090415"/>
      <w:bookmarkEnd w:id="21"/>
      <w:ins w:id="23" w:author="Arthur Parmentier" w:date="2020-05-13T09:25:00Z">
        <w:r>
          <w:t>Signs</w:t>
        </w:r>
      </w:ins>
      <w:del w:id="24" w:author="Arthur Parmentier" w:date="2020-05-13T09:25:00Z">
        <w:r w:rsidR="00960BA6" w:rsidRPr="00953072" w:rsidDel="00EE3C9F">
          <w:delText>Gestures and signs</w:delText>
        </w:r>
      </w:del>
      <w:r w:rsidR="00960BA6" w:rsidRPr="00953072">
        <w:t xml:space="preserve"> for communication: a long history</w:t>
      </w:r>
      <w:bookmarkEnd w:id="22"/>
    </w:p>
    <w:p w:rsidR="00960BA6" w:rsidRPr="00953072" w:rsidRDefault="00960BA6" w:rsidP="00E6654A">
      <w:r w:rsidRPr="00953072">
        <w:t>Chronological view</w:t>
      </w:r>
      <w:r w:rsidR="006E6EE1" w:rsidRPr="00953072">
        <w:t xml:space="preserve"> (?)</w:t>
      </w:r>
    </w:p>
    <w:p w:rsidR="00960BA6" w:rsidRPr="00953072" w:rsidRDefault="00960BA6" w:rsidP="00061E60">
      <w:pPr>
        <w:pStyle w:val="Titre3"/>
      </w:pPr>
      <w:bookmarkStart w:id="25" w:name="_Toc40090416"/>
      <w:r w:rsidRPr="00953072">
        <w:lastRenderedPageBreak/>
        <w:t>A very long time ago…</w:t>
      </w:r>
      <w:bookmarkEnd w:id="25"/>
    </w:p>
    <w:p w:rsidR="00960BA6" w:rsidRPr="00953072" w:rsidRDefault="00960BA6" w:rsidP="00061E60">
      <w:pPr>
        <w:pStyle w:val="Titre3"/>
      </w:pPr>
      <w:bookmarkStart w:id="26" w:name="_Toc40090417"/>
      <w:r w:rsidRPr="00953072">
        <w:t>Middle ages: neumes</w:t>
      </w:r>
      <w:bookmarkEnd w:id="26"/>
    </w:p>
    <w:p w:rsidR="00960BA6" w:rsidRPr="00953072" w:rsidRDefault="00960BA6" w:rsidP="00061E60">
      <w:pPr>
        <w:pStyle w:val="Titre3"/>
      </w:pPr>
      <w:bookmarkStart w:id="27" w:name="_Toc40090418"/>
      <w:r w:rsidRPr="00953072">
        <w:t>Rousseau, Wittgenstein.. theory of signs</w:t>
      </w:r>
      <w:bookmarkEnd w:id="27"/>
      <w:ins w:id="28" w:author="Arthur Parmentier" w:date="2020-05-13T09:25:00Z">
        <w:r w:rsidR="00602378">
          <w:t xml:space="preserve"> (linguistics</w:t>
        </w:r>
      </w:ins>
      <w:ins w:id="29" w:author="Arthur Parmentier" w:date="2020-05-13T09:26:00Z">
        <w:r w:rsidR="00602378">
          <w:t>!!)</w:t>
        </w:r>
      </w:ins>
    </w:p>
    <w:p w:rsidR="00960BA6" w:rsidRPr="00953072" w:rsidRDefault="00960BA6" w:rsidP="00061E60">
      <w:pPr>
        <w:pStyle w:val="Titre3"/>
      </w:pPr>
      <w:bookmarkStart w:id="30" w:name="_Toc40090419"/>
      <w:r w:rsidRPr="00953072">
        <w:t>Creation of modern sign languages for deafs (?)</w:t>
      </w:r>
      <w:bookmarkEnd w:id="30"/>
    </w:p>
    <w:p w:rsidR="00960BA6" w:rsidRPr="00953072" w:rsidRDefault="00960BA6" w:rsidP="00061E60">
      <w:pPr>
        <w:pStyle w:val="Titre3"/>
      </w:pPr>
      <w:bookmarkStart w:id="31" w:name="_Toc40090420"/>
      <w:r w:rsidRPr="00953072">
        <w:t>Attempts or cases in arts before SP</w:t>
      </w:r>
      <w:bookmarkEnd w:id="31"/>
    </w:p>
    <w:p w:rsidR="00960BA6" w:rsidRPr="00953072" w:rsidRDefault="00960BA6" w:rsidP="00061E60">
      <w:pPr>
        <w:pStyle w:val="Titre3"/>
      </w:pPr>
      <w:bookmarkStart w:id="32" w:name="_Toc40090421"/>
      <w:r w:rsidRPr="00953072">
        <w:t>Conduction &amp; other contemporary forms of artistic sign languages</w:t>
      </w:r>
      <w:bookmarkEnd w:id="32"/>
    </w:p>
    <w:p w:rsidR="00960BA6" w:rsidRPr="00953072" w:rsidRDefault="00960BA6" w:rsidP="00E6654A">
      <w:pPr>
        <w:pStyle w:val="Titre2"/>
      </w:pPr>
      <w:bookmarkStart w:id="33" w:name="_Toc40090422"/>
      <w:r w:rsidRPr="00953072">
        <w:t>Real-time composition/improvisation/generative music in the XXth century</w:t>
      </w:r>
      <w:bookmarkEnd w:id="33"/>
    </w:p>
    <w:p w:rsidR="00725D84" w:rsidRPr="00953072" w:rsidRDefault="00725D84" w:rsidP="00E6654A">
      <w:r w:rsidRPr="00953072">
        <w:t>How to structure this part? By example? Topic?</w:t>
      </w:r>
    </w:p>
    <w:p w:rsidR="00960BA6" w:rsidRPr="00953072" w:rsidRDefault="00960BA6" w:rsidP="00061E60">
      <w:pPr>
        <w:pStyle w:val="Titre3"/>
      </w:pPr>
      <w:bookmarkStart w:id="34" w:name="_Toc40090423"/>
      <w:r w:rsidRPr="00953072">
        <w:t>Cage &amp; co</w:t>
      </w:r>
      <w:bookmarkEnd w:id="34"/>
    </w:p>
    <w:p w:rsidR="00960BA6" w:rsidRPr="00953072" w:rsidRDefault="001642FC" w:rsidP="00061E60">
      <w:pPr>
        <w:pStyle w:val="Titre3"/>
      </w:pPr>
      <w:bookmarkStart w:id="35" w:name="_Toc40090424"/>
      <w:r w:rsidRPr="00953072">
        <w:t>Algorithmic music</w:t>
      </w:r>
      <w:bookmarkEnd w:id="35"/>
    </w:p>
    <w:p w:rsidR="000B4E52" w:rsidRPr="00953072" w:rsidRDefault="000B4E52" w:rsidP="00E6654A">
      <w:pPr>
        <w:pStyle w:val="Titre2"/>
      </w:pPr>
      <w:bookmarkStart w:id="36" w:name="_Toc40090425"/>
      <w:r w:rsidRPr="00953072">
        <w:t>Linguistics</w:t>
      </w:r>
      <w:bookmarkEnd w:id="36"/>
    </w:p>
    <w:p w:rsidR="000B4E52" w:rsidRPr="00953072" w:rsidRDefault="000B4E52" w:rsidP="00061E60">
      <w:pPr>
        <w:pStyle w:val="Titre3"/>
      </w:pPr>
      <w:bookmarkStart w:id="37" w:name="_Toc40090426"/>
      <w:r w:rsidRPr="00953072">
        <w:t>Regular languages</w:t>
      </w:r>
      <w:bookmarkEnd w:id="37"/>
    </w:p>
    <w:p w:rsidR="000B4E52" w:rsidRPr="00953072" w:rsidRDefault="000B4E52" w:rsidP="00061E60">
      <w:pPr>
        <w:pStyle w:val="Titre3"/>
      </w:pPr>
      <w:bookmarkStart w:id="38" w:name="_Toc40090427"/>
      <w:r w:rsidRPr="00953072">
        <w:t>… link with generative music?</w:t>
      </w:r>
      <w:bookmarkEnd w:id="38"/>
    </w:p>
    <w:p w:rsidR="000B4E52" w:rsidRPr="00953072" w:rsidRDefault="000B4E52" w:rsidP="00E6654A">
      <w:r w:rsidRPr="00953072">
        <w:t>Check relevancy: Chomsky, hierarchical models, markov models, study of music within linguistic models.</w:t>
      </w:r>
    </w:p>
    <w:p w:rsidR="00BE04C2" w:rsidRDefault="00960BA6" w:rsidP="00E6654A">
      <w:pPr>
        <w:pStyle w:val="Titre1"/>
      </w:pPr>
      <w:r w:rsidRPr="00953072">
        <w:t xml:space="preserve"> </w:t>
      </w:r>
      <w:bookmarkStart w:id="39" w:name="_Toc40090428"/>
      <w:r w:rsidR="00177D40" w:rsidRPr="00953072">
        <w:t xml:space="preserve">(abstract) </w:t>
      </w:r>
      <w:r w:rsidR="00112903" w:rsidRPr="00953072">
        <w:t>Mechanisms and c</w:t>
      </w:r>
      <w:r w:rsidR="00010FF3" w:rsidRPr="00953072">
        <w:t xml:space="preserve">oncepts </w:t>
      </w:r>
      <w:r w:rsidR="000D082F" w:rsidRPr="00953072">
        <w:t xml:space="preserve">of </w:t>
      </w:r>
      <w:r w:rsidR="005E047A" w:rsidRPr="00953072">
        <w:t>S</w:t>
      </w:r>
      <w:r w:rsidR="000D082F" w:rsidRPr="00953072">
        <w:t>oundpainting</w:t>
      </w:r>
      <w:bookmarkEnd w:id="20"/>
      <w:r w:rsidR="00086E5D" w:rsidRPr="00953072">
        <w:t xml:space="preserve"> (a </w:t>
      </w:r>
      <w:r w:rsidR="003739E8">
        <w:t xml:space="preserve">theoretical </w:t>
      </w:r>
      <w:r w:rsidR="00086E5D" w:rsidRPr="00953072">
        <w:t>model of SP)</w:t>
      </w:r>
      <w:bookmarkEnd w:id="39"/>
    </w:p>
    <w:p w:rsidR="00E6654A" w:rsidRDefault="00E6654A" w:rsidP="00E6654A">
      <w:r>
        <w:t>Now that we have seen a bit of the development of SP and the theoretical background it lies in, I would like to propose a model of Soundpainting that would explicit its construction mechanisms as well as the implicit operations that makes it an efficient language for art performance.</w:t>
      </w:r>
    </w:p>
    <w:p w:rsidR="00B12EC1" w:rsidRDefault="00B12EC1" w:rsidP="00B12EC1">
      <w:pPr>
        <w:pStyle w:val="Titre2"/>
      </w:pPr>
      <w:r>
        <w:lastRenderedPageBreak/>
        <w:t xml:space="preserve">Preliminary </w:t>
      </w:r>
      <w:r w:rsidR="00E44A97">
        <w:t>remarks</w:t>
      </w:r>
    </w:p>
    <w:p w:rsidR="00E44A97" w:rsidRPr="00E44A97" w:rsidRDefault="00E44A97" w:rsidP="00061E60">
      <w:pPr>
        <w:pStyle w:val="Titre3"/>
      </w:pPr>
      <w:r>
        <w:t>Context and scope of my personal observations</w:t>
      </w:r>
    </w:p>
    <w:p w:rsidR="000046FB" w:rsidRDefault="000046FB" w:rsidP="000046FB">
      <w:r>
        <w:t>The reader must be aware that my experience with Soundpainting and the observations that I consider in this section:</w:t>
      </w:r>
    </w:p>
    <w:p w:rsidR="000046FB" w:rsidRDefault="000046FB" w:rsidP="000046FB">
      <w:pPr>
        <w:pStyle w:val="Paragraphedeliste"/>
        <w:numPr>
          <w:ilvl w:val="0"/>
          <w:numId w:val="12"/>
        </w:numPr>
      </w:pPr>
      <w:r>
        <w:t>Are rather limited in time (3 years span)</w:t>
      </w:r>
    </w:p>
    <w:p w:rsidR="000046FB" w:rsidRDefault="000046FB" w:rsidP="000046FB">
      <w:pPr>
        <w:pStyle w:val="Paragraphedeliste"/>
        <w:numPr>
          <w:ilvl w:val="0"/>
          <w:numId w:val="12"/>
        </w:numPr>
      </w:pPr>
      <w:r>
        <w:t>Are very limited in terms of cultural diversity (most of my participating experience was in Lausanne, Switzerland or nearby (France) with performers I was familiar with, who mostly came from European music education institutions; at the exception of one experience in Rio de Janeiro, Brasil where I could both participate and observe SP practices)</w:t>
      </w:r>
    </w:p>
    <w:p w:rsidR="000046FB" w:rsidRDefault="000046FB" w:rsidP="000046FB">
      <w:pPr>
        <w:pStyle w:val="Paragraphedeliste"/>
        <w:numPr>
          <w:ilvl w:val="0"/>
          <w:numId w:val="12"/>
        </w:numPr>
      </w:pPr>
      <w:r>
        <w:t>Are rather limited in terms of configuration (mostly groups of musicians, either in weekly sessions with 3-10 performers or workshops with guest soundpainter).</w:t>
      </w:r>
    </w:p>
    <w:p w:rsidR="000046FB" w:rsidRDefault="000046FB" w:rsidP="000046FB">
      <w:r>
        <w:t>The reader is invited to compare my observation with his and criticize the models and interpretation I give in this section.</w:t>
      </w:r>
    </w:p>
    <w:p w:rsidR="00061E60" w:rsidRDefault="00E44A97" w:rsidP="00061E60">
      <w:pPr>
        <w:pStyle w:val="Titre3"/>
        <w:numPr>
          <w:ilvl w:val="2"/>
          <w:numId w:val="13"/>
        </w:numPr>
      </w:pPr>
      <w:r>
        <w:t>The categorical and prototypical perception of concepts</w:t>
      </w:r>
      <w:r w:rsidR="00061E60" w:rsidRPr="00061E60">
        <w:t xml:space="preserve"> </w:t>
      </w:r>
    </w:p>
    <w:p w:rsidR="00554E5F" w:rsidRDefault="00554E5F" w:rsidP="00061E60">
      <w:r>
        <w:t xml:space="preserve">The human </w:t>
      </w:r>
      <w:r w:rsidR="004D468F">
        <w:t xml:space="preserve">(innate) </w:t>
      </w:r>
      <w:r>
        <w:t>categorical perception scheme has been studied in music REF and many other fields</w:t>
      </w:r>
      <w:r w:rsidR="004D468F">
        <w:t xml:space="preserve"> and plays a very important role in the construction of basic artistic concepts such as note, pitch, scale, line, hi</w:t>
      </w:r>
      <w:ins w:id="40" w:author="Arthur Parmentier" w:date="2020-05-13T09:28:00Z">
        <w:r w:rsidR="00B7596F">
          <w:t xml:space="preserve">t… by constructing </w:t>
        </w:r>
      </w:ins>
      <w:ins w:id="41" w:author="Arthur Parmentier" w:date="2020-05-13T09:29:00Z">
        <w:r w:rsidR="00B7596F">
          <w:t>discrete categories out of a continuous set of elements.</w:t>
        </w:r>
      </w:ins>
      <w:del w:id="42" w:author="Arthur Parmentier" w:date="2020-05-13T09:28:00Z">
        <w:r w:rsidR="004D468F" w:rsidDel="00B7596F">
          <w:delText>t…</w:delText>
        </w:r>
      </w:del>
    </w:p>
    <w:p w:rsidR="00DF3BEC" w:rsidRDefault="00061E60" w:rsidP="00061E60">
      <w:r>
        <w:t>We</w:t>
      </w:r>
      <w:ins w:id="43" w:author="Arthur Parmentier" w:date="2020-05-13T09:29:00Z">
        <w:r w:rsidR="00FE7602">
          <w:t xml:space="preserve"> also</w:t>
        </w:r>
      </w:ins>
      <w:r>
        <w:t xml:space="preserve"> </w:t>
      </w:r>
      <w:del w:id="44" w:author="Arthur Parmentier" w:date="2020-05-13T09:29:00Z">
        <w:r w:rsidR="00F572C3" w:rsidDel="00FE7602">
          <w:delText xml:space="preserve">also </w:delText>
        </w:r>
      </w:del>
      <w:r>
        <w:t>know from</w:t>
      </w:r>
      <w:del w:id="45" w:author="Arthur Parmentier" w:date="2020-05-13T09:34:00Z">
        <w:r w:rsidDel="00FB0C2C">
          <w:delText xml:space="preserve"> </w:delText>
        </w:r>
        <w:r w:rsidR="00643933" w:rsidDel="00FB0C2C">
          <w:delText>recent</w:delText>
        </w:r>
      </w:del>
      <w:r w:rsidR="00643933">
        <w:t xml:space="preserve"> </w:t>
      </w:r>
      <w:r>
        <w:t>research in psychology</w:t>
      </w:r>
      <w:r w:rsidR="00643933">
        <w:rPr>
          <w:rStyle w:val="Appelnotedebasdep"/>
        </w:rPr>
        <w:footnoteReference w:id="1"/>
      </w:r>
      <w:r>
        <w:t xml:space="preserve"> that a </w:t>
      </w:r>
      <w:ins w:id="49" w:author="Arthur Parmentier" w:date="2020-05-13T09:36:00Z">
        <w:r w:rsidR="00FB0C2C">
          <w:t xml:space="preserve">single </w:t>
        </w:r>
      </w:ins>
      <w:r>
        <w:t xml:space="preserve">concept </w:t>
      </w:r>
      <w:del w:id="50" w:author="Arthur Parmentier" w:date="2020-05-13T09:36:00Z">
        <w:r w:rsidDel="00CE30A8">
          <w:delText xml:space="preserve">corresponds </w:delText>
        </w:r>
      </w:del>
      <w:ins w:id="51" w:author="Arthur Parmentier" w:date="2020-05-13T09:36:00Z">
        <w:r w:rsidR="00CE30A8">
          <w:t>can be modeled as</w:t>
        </w:r>
      </w:ins>
      <w:del w:id="52" w:author="Arthur Parmentier" w:date="2020-05-13T09:36:00Z">
        <w:r w:rsidDel="00CE30A8">
          <w:delText>to</w:delText>
        </w:r>
      </w:del>
      <w:r>
        <w:t xml:space="preserve"> a category of elements around a prototype</w:t>
      </w:r>
      <w:r w:rsidR="00FD25EA">
        <w:t>, considered as the central point of the category</w:t>
      </w:r>
      <w:r>
        <w:t>.</w:t>
      </w:r>
      <w:r w:rsidR="006155A3">
        <w:t xml:space="preserve"> Moreover, people tend to define the concept itself by the characteristic traits of the prototype</w:t>
      </w:r>
      <w:r w:rsidR="00BC3D06">
        <w:t>, whereas in general, it extends beyond such a definition.</w:t>
      </w:r>
      <w:r w:rsidR="00DB185F">
        <w:br/>
        <w:t xml:space="preserve">The </w:t>
      </w:r>
      <w:r w:rsidR="00DF3BEC">
        <w:t>prototypical</w:t>
      </w:r>
      <w:r w:rsidR="00DB185F">
        <w:t xml:space="preserve"> scheme </w:t>
      </w:r>
      <w:r w:rsidR="00523640">
        <w:t>rejects</w:t>
      </w:r>
      <w:r w:rsidR="00DB185F">
        <w:t xml:space="preserve"> the </w:t>
      </w:r>
      <w:r w:rsidR="00860214">
        <w:t xml:space="preserve">discrete </w:t>
      </w:r>
      <w:r w:rsidR="00DB185F">
        <w:t>notion of ‘limit’ or ‘border’</w:t>
      </w:r>
      <w:ins w:id="53" w:author="Arthur Parmentier" w:date="2020-05-12T19:02:00Z">
        <w:r w:rsidR="00341F58">
          <w:t>,</w:t>
        </w:r>
      </w:ins>
      <w:del w:id="54" w:author="Arthur Parmentier" w:date="2020-05-12T19:02:00Z">
        <w:r w:rsidR="00DB185F" w:rsidDel="00341F58">
          <w:delText xml:space="preserve"> for</w:delText>
        </w:r>
      </w:del>
      <w:r w:rsidR="00DB185F">
        <w:t xml:space="preserve"> </w:t>
      </w:r>
      <w:ins w:id="55" w:author="Arthur Parmentier" w:date="2020-05-12T19:02:00Z">
        <w:r w:rsidR="00341F58">
          <w:t>replaced by the</w:t>
        </w:r>
      </w:ins>
      <w:del w:id="56" w:author="Arthur Parmentier" w:date="2020-05-12T19:02:00Z">
        <w:r w:rsidR="006A5C81" w:rsidDel="00341F58">
          <w:delText>the</w:delText>
        </w:r>
      </w:del>
      <w:r w:rsidR="006A5C81">
        <w:t xml:space="preserve"> continuous</w:t>
      </w:r>
      <w:r w:rsidR="00DB185F">
        <w:t xml:space="preserve"> notion</w:t>
      </w:r>
      <w:ins w:id="57" w:author="Arthur Parmentier" w:date="2020-05-12T19:05:00Z">
        <w:r w:rsidR="008E17B4">
          <w:t>s of graded membership (</w:t>
        </w:r>
      </w:ins>
      <w:del w:id="58" w:author="Arthur Parmentier" w:date="2020-05-12T19:05:00Z">
        <w:r w:rsidR="00DB185F" w:rsidDel="008E17B4">
          <w:delText xml:space="preserve"> of </w:delText>
        </w:r>
      </w:del>
      <w:r w:rsidR="00DB185F">
        <w:t>similarity to the prototyp</w:t>
      </w:r>
      <w:ins w:id="59" w:author="Arthur Parmentier" w:date="2020-05-12T19:05:00Z">
        <w:r w:rsidR="00157F8B">
          <w:t>e)</w:t>
        </w:r>
      </w:ins>
      <w:del w:id="60" w:author="Arthur Parmentier" w:date="2020-05-12T19:05:00Z">
        <w:r w:rsidR="0084003C" w:rsidDel="008E17B4">
          <w:delText>e</w:delText>
        </w:r>
      </w:del>
      <w:ins w:id="61" w:author="Arthur Parmentier" w:date="2020-05-12T19:02:00Z">
        <w:r w:rsidR="00341F58">
          <w:t xml:space="preserve"> and the fuzzy edges</w:t>
        </w:r>
      </w:ins>
      <w:ins w:id="62" w:author="Arthur Parmentier" w:date="2020-05-12T19:05:00Z">
        <w:r w:rsidR="008E17B4">
          <w:t xml:space="preserve"> of concepts</w:t>
        </w:r>
      </w:ins>
      <w:r w:rsidR="00DF3BEC">
        <w:t>.</w:t>
      </w:r>
      <w:ins w:id="63" w:author="Arthur Parmentier" w:date="2020-05-12T19:07:00Z">
        <w:r w:rsidR="00AD6FFE">
          <w:rPr>
            <w:rStyle w:val="Appelnotedebasdep"/>
          </w:rPr>
          <w:footnoteReference w:id="2"/>
        </w:r>
      </w:ins>
      <w:r w:rsidR="00391624">
        <w:t xml:space="preserve"> But on top of the prototypical scheme,</w:t>
      </w:r>
      <w:r w:rsidR="00360E78">
        <w:t xml:space="preserve"> the categorical scheme introduce</w:t>
      </w:r>
      <w:r w:rsidR="00391624">
        <w:t>s</w:t>
      </w:r>
      <w:r w:rsidR="00360E78">
        <w:t xml:space="preserve"> a rupture by either accepting or rejection an element inside the category based on its similarity with the prototype</w:t>
      </w:r>
      <w:r w:rsidR="006B3B0D">
        <w:rPr>
          <w:rStyle w:val="Appelnotedebasdep"/>
        </w:rPr>
        <w:footnoteReference w:id="3"/>
      </w:r>
      <w:r w:rsidR="006B3B0D">
        <w:t>.</w:t>
      </w:r>
    </w:p>
    <w:p w:rsidR="00725EA3" w:rsidRPr="00FA53E4" w:rsidRDefault="00725EA3" w:rsidP="00061E60">
      <w:pPr>
        <w:rPr>
          <w:i/>
          <w:iCs/>
          <w:rPrChange w:id="68" w:author="Arthur Parmentier" w:date="2020-05-13T09:48:00Z">
            <w:rPr/>
          </w:rPrChange>
        </w:rPr>
      </w:pPr>
      <w:r w:rsidRPr="00FA53E4">
        <w:rPr>
          <w:i/>
          <w:iCs/>
          <w:rPrChange w:id="69" w:author="Arthur Parmentier" w:date="2020-05-13T09:48:00Z">
            <w:rPr/>
          </w:rPrChange>
        </w:rPr>
        <w:t>Let’s take the examples of birds… (does it needs an illustration?)</w:t>
      </w:r>
    </w:p>
    <w:p w:rsidR="007B1805" w:rsidRDefault="007B1805" w:rsidP="00FF4C82">
      <w:pPr>
        <w:pStyle w:val="Titre2"/>
      </w:pPr>
      <w:r>
        <w:lastRenderedPageBreak/>
        <w:t xml:space="preserve">Sign </w:t>
      </w:r>
      <w:ins w:id="70" w:author="Arthur Parmentier" w:date="2020-05-13T10:35:00Z">
        <w:r w:rsidR="003D29B8">
          <w:t>“</w:t>
        </w:r>
      </w:ins>
      <w:r>
        <w:t>overloading</w:t>
      </w:r>
      <w:ins w:id="71" w:author="Arthur Parmentier" w:date="2020-05-13T10:35:00Z">
        <w:r w:rsidR="003D29B8">
          <w:t>”</w:t>
        </w:r>
      </w:ins>
    </w:p>
    <w:p w:rsidR="005A6DBA" w:rsidRDefault="005A6DBA" w:rsidP="005A6DBA">
      <w:pPr>
        <w:pStyle w:val="Titre3"/>
        <w:rPr>
          <w:ins w:id="72" w:author="Arthur Parmentier" w:date="2020-05-13T10:10:00Z"/>
        </w:rPr>
        <w:pPrChange w:id="73" w:author="Arthur Parmentier" w:date="2020-05-13T10:10:00Z">
          <w:pPr/>
        </w:pPrChange>
      </w:pPr>
      <w:ins w:id="74" w:author="Arthur Parmentier" w:date="2020-05-13T10:10:00Z">
        <w:r>
          <w:t>Motivation</w:t>
        </w:r>
      </w:ins>
    </w:p>
    <w:p w:rsidR="0053230A" w:rsidRDefault="001B082B" w:rsidP="001B082B">
      <w:pPr>
        <w:rPr>
          <w:ins w:id="75" w:author="Arthur Parmentier" w:date="2020-05-13T09:52:00Z"/>
        </w:rPr>
      </w:pPr>
      <w:r>
        <w:t xml:space="preserve">We have seen from the evolution of SP that </w:t>
      </w:r>
      <w:ins w:id="76" w:author="Arthur Parmentier" w:date="2020-05-13T09:50:00Z">
        <w:r w:rsidR="0053230A">
          <w:t xml:space="preserve">a single sign </w:t>
        </w:r>
      </w:ins>
      <w:ins w:id="77" w:author="Arthur Parmentier" w:date="2020-05-13T09:51:00Z">
        <w:r w:rsidR="0053230A">
          <w:t>can be use to signify a content</w:t>
        </w:r>
      </w:ins>
      <w:ins w:id="78" w:author="Arthur Parmentier" w:date="2020-05-13T11:16:00Z">
        <w:r w:rsidR="00B45CE3">
          <w:rPr>
            <w:rStyle w:val="Appelnotedebasdep"/>
          </w:rPr>
          <w:footnoteReference w:id="4"/>
        </w:r>
      </w:ins>
      <w:ins w:id="82" w:author="Arthur Parmentier" w:date="2020-05-13T09:52:00Z">
        <w:r w:rsidR="0053230A">
          <w:t xml:space="preserve"> not only for different instruments of the same discipline</w:t>
        </w:r>
      </w:ins>
      <w:ins w:id="83" w:author="Arthur Parmentier" w:date="2020-05-13T10:07:00Z">
        <w:r w:rsidR="00434325">
          <w:t xml:space="preserve"> (1)</w:t>
        </w:r>
      </w:ins>
      <w:ins w:id="84" w:author="Arthur Parmentier" w:date="2020-05-13T09:52:00Z">
        <w:r w:rsidR="0053230A">
          <w:t xml:space="preserve"> but also across discipline</w:t>
        </w:r>
      </w:ins>
      <w:ins w:id="85" w:author="Arthur Parmentier" w:date="2020-05-13T10:07:00Z">
        <w:r w:rsidR="00434325">
          <w:t xml:space="preserve"> (2).</w:t>
        </w:r>
      </w:ins>
      <w:ins w:id="86" w:author="Arthur Parmentier" w:date="2020-05-13T10:35:00Z">
        <w:r w:rsidR="003D29B8">
          <w:t xml:space="preserve"> This what I call the “overloading” of a sign.</w:t>
        </w:r>
        <w:r w:rsidR="003D29B8">
          <w:rPr>
            <w:rStyle w:val="Appelnotedebasdep"/>
          </w:rPr>
          <w:footnoteReference w:id="5"/>
        </w:r>
      </w:ins>
      <w:del w:id="90" w:author="Arthur Parmentier" w:date="2020-05-13T09:50:00Z">
        <w:r w:rsidDel="0053230A">
          <w:delText>it uses single sign</w:delText>
        </w:r>
        <w:r w:rsidR="001A0623" w:rsidDel="0053230A">
          <w:delText>s</w:delText>
        </w:r>
        <w:r w:rsidDel="0053230A">
          <w:delText xml:space="preserve"> to</w:delText>
        </w:r>
      </w:del>
      <w:del w:id="91" w:author="Arthur Parmentier" w:date="2020-05-13T09:49:00Z">
        <w:r w:rsidDel="0053230A">
          <w:delText xml:space="preserve"> encapsulate several concepts from different disciplines</w:delText>
        </w:r>
      </w:del>
      <w:del w:id="92" w:author="Arthur Parmentier" w:date="2020-05-13T09:52:00Z">
        <w:r w:rsidDel="0053230A">
          <w:delText xml:space="preserve">; </w:delText>
        </w:r>
      </w:del>
    </w:p>
    <w:p w:rsidR="00B45CE3" w:rsidRDefault="00434325" w:rsidP="001B082B">
      <w:pPr>
        <w:rPr>
          <w:ins w:id="93" w:author="Arthur Parmentier" w:date="2020-05-13T09:52:00Z"/>
        </w:rPr>
      </w:pPr>
      <w:ins w:id="94" w:author="Arthur Parmentier" w:date="2020-05-13T10:08:00Z">
        <w:r>
          <w:t xml:space="preserve">We will try to identify whether the operability of a sign </w:t>
        </w:r>
      </w:ins>
      <w:ins w:id="95" w:author="Arthur Parmentier" w:date="2020-05-13T10:09:00Z">
        <w:r>
          <w:t xml:space="preserve">in (1) and (2) </w:t>
        </w:r>
      </w:ins>
      <w:ins w:id="96" w:author="Arthur Parmentier" w:date="2020-05-13T10:08:00Z">
        <w:r>
          <w:t>involves mechanisms of different nature</w:t>
        </w:r>
      </w:ins>
      <w:ins w:id="97" w:author="Arthur Parmentier" w:date="2020-05-13T10:09:00Z">
        <w:r>
          <w:t>.</w:t>
        </w:r>
      </w:ins>
    </w:p>
    <w:p w:rsidR="0053230A" w:rsidRDefault="005A6DBA" w:rsidP="005A6DBA">
      <w:pPr>
        <w:pStyle w:val="Titre3"/>
        <w:rPr>
          <w:ins w:id="98" w:author="Arthur Parmentier" w:date="2020-05-13T09:52:00Z"/>
        </w:rPr>
        <w:pPrChange w:id="99" w:author="Arthur Parmentier" w:date="2020-05-13T10:10:00Z">
          <w:pPr/>
        </w:pPrChange>
      </w:pPr>
      <w:ins w:id="100" w:author="Arthur Parmentier" w:date="2020-05-13T10:11:00Z">
        <w:r>
          <w:t>Differentiation of signified across disciplines</w:t>
        </w:r>
      </w:ins>
    </w:p>
    <w:p w:rsidR="002F5B0B" w:rsidRDefault="002F5B0B" w:rsidP="001B082B">
      <w:pPr>
        <w:rPr>
          <w:ins w:id="101" w:author="Arthur Parmentier" w:date="2020-05-13T10:30:00Z"/>
        </w:rPr>
      </w:pPr>
      <w:ins w:id="102" w:author="Arthur Parmentier" w:date="2020-05-13T10:12:00Z">
        <w:r>
          <w:t>We very commonly observe signs made of one sign</w:t>
        </w:r>
      </w:ins>
      <w:ins w:id="103" w:author="Arthur Parmentier" w:date="2020-05-13T10:13:00Z">
        <w:r>
          <w:t xml:space="preserve">ifier and several signified </w:t>
        </w:r>
        <w:r w:rsidR="00AE58D1">
          <w:t>in oral languages and our everyday life.</w:t>
        </w:r>
      </w:ins>
      <w:ins w:id="104" w:author="Arthur Parmentier" w:date="2020-05-13T10:14:00Z">
        <w:r w:rsidR="00AE58D1">
          <w:t xml:space="preserve"> The signified is understood by an operation of “disambiguation” </w:t>
        </w:r>
      </w:ins>
      <w:ins w:id="105" w:author="Arthur Parmentier" w:date="2020-05-13T10:15:00Z">
        <w:r w:rsidR="00AE58D1">
          <w:t>that depends on the context of the communication.</w:t>
        </w:r>
      </w:ins>
      <w:ins w:id="106" w:author="Arthur Parmentier" w:date="2020-05-13T10:16:00Z">
        <w:r w:rsidR="00AE58D1">
          <w:t xml:space="preserve"> In this section, we will see that a sign in SP can indeed have several si</w:t>
        </w:r>
      </w:ins>
      <w:ins w:id="107" w:author="Arthur Parmentier" w:date="2020-05-13T10:17:00Z">
        <w:r w:rsidR="00AE58D1">
          <w:t>gnified</w:t>
        </w:r>
      </w:ins>
      <w:ins w:id="108" w:author="Arthur Parmentier" w:date="2020-05-13T10:18:00Z">
        <w:r w:rsidR="00AE58D1">
          <w:t xml:space="preserve"> in the case of multi-disciplinary signs.</w:t>
        </w:r>
      </w:ins>
      <w:ins w:id="109" w:author="Arthur Parmentier" w:date="2020-05-13T10:19:00Z">
        <w:r w:rsidR="00AE58D1">
          <w:rPr>
            <w:rStyle w:val="Appelnotedebasdep"/>
          </w:rPr>
          <w:footnoteReference w:id="6"/>
        </w:r>
      </w:ins>
      <w:ins w:id="113" w:author="Arthur Parmentier" w:date="2020-05-13T10:18:00Z">
        <w:r w:rsidR="00AE58D1">
          <w:t xml:space="preserve"> </w:t>
        </w:r>
      </w:ins>
      <w:ins w:id="114" w:author="Arthur Parmentier" w:date="2020-05-13T10:20:00Z">
        <w:r w:rsidR="00803E2B">
          <w:t xml:space="preserve">Moreover, </w:t>
        </w:r>
      </w:ins>
      <w:ins w:id="115" w:author="Arthur Parmentier" w:date="2020-05-13T10:21:00Z">
        <w:r w:rsidR="00803E2B">
          <w:t xml:space="preserve">we </w:t>
        </w:r>
      </w:ins>
      <w:ins w:id="116" w:author="Arthur Parmentier" w:date="2020-05-13T10:22:00Z">
        <w:r w:rsidR="00803E2B">
          <w:t xml:space="preserve">will discuss the </w:t>
        </w:r>
      </w:ins>
      <w:ins w:id="117" w:author="Arthur Parmentier" w:date="2020-05-13T10:23:00Z">
        <w:r w:rsidR="00803E2B">
          <w:t xml:space="preserve">model of a </w:t>
        </w:r>
      </w:ins>
      <w:ins w:id="118" w:author="Arthur Parmentier" w:date="2020-05-13T10:22:00Z">
        <w:r w:rsidR="00803E2B">
          <w:t xml:space="preserve">bijection between </w:t>
        </w:r>
      </w:ins>
      <w:ins w:id="119" w:author="Arthur Parmentier" w:date="2020-05-13T10:23:00Z">
        <w:r w:rsidR="00803E2B">
          <w:t>the disciplines and signified concepts</w:t>
        </w:r>
      </w:ins>
      <w:ins w:id="120" w:author="Arthur Parmentier" w:date="2020-05-13T17:20:00Z">
        <w:r w:rsidR="00FF4D89">
          <w:t xml:space="preserve"> and</w:t>
        </w:r>
      </w:ins>
      <w:ins w:id="121" w:author="Arthur Parmentier" w:date="2020-05-13T10:24:00Z">
        <w:r w:rsidR="006854B3">
          <w:t xml:space="preserve"> discuss the differe</w:t>
        </w:r>
      </w:ins>
      <w:ins w:id="122" w:author="Arthur Parmentier" w:date="2020-05-13T10:25:00Z">
        <w:r w:rsidR="006854B3">
          <w:t>nces between discipline and technical apparatus by analyzing the production process of a LT by a</w:t>
        </w:r>
      </w:ins>
      <w:ins w:id="123" w:author="Arthur Parmentier" w:date="2020-05-13T10:26:00Z">
        <w:r w:rsidR="006854B3">
          <w:t xml:space="preserve"> percussionist</w:t>
        </w:r>
      </w:ins>
      <w:ins w:id="124" w:author="Arthur Parmentier" w:date="2020-05-13T17:20:00Z">
        <w:r w:rsidR="00FF4D89">
          <w:t>.</w:t>
        </w:r>
      </w:ins>
    </w:p>
    <w:p w:rsidR="00F150E6" w:rsidRDefault="00F150E6" w:rsidP="00F150E6">
      <w:pPr>
        <w:pStyle w:val="Titre4"/>
        <w:rPr>
          <w:ins w:id="125" w:author="Arthur Parmentier" w:date="2020-05-13T10:41:00Z"/>
        </w:rPr>
        <w:pPrChange w:id="126" w:author="Arthur Parmentier" w:date="2020-05-13T10:41:00Z">
          <w:pPr/>
        </w:pPrChange>
      </w:pPr>
      <w:ins w:id="127" w:author="Arthur Parmentier" w:date="2020-05-13T10:41:00Z">
        <w:r>
          <w:t>Existence of several signified concepts</w:t>
        </w:r>
      </w:ins>
    </w:p>
    <w:p w:rsidR="005868B3" w:rsidRDefault="00FD47FA" w:rsidP="005868B3">
      <w:pPr>
        <w:rPr>
          <w:ins w:id="128" w:author="Arthur Parmentier" w:date="2020-05-13T10:30:00Z"/>
        </w:rPr>
      </w:pPr>
      <w:ins w:id="129" w:author="Arthur Parmentier" w:date="2020-05-13T10:37:00Z">
        <w:r>
          <w:t xml:space="preserve">To demonstrate the existence of several concepts (the signified) </w:t>
        </w:r>
      </w:ins>
      <w:ins w:id="130" w:author="Arthur Parmentier" w:date="2020-05-13T10:38:00Z">
        <w:r>
          <w:t>under a multi-disciplinary sign in SP, l</w:t>
        </w:r>
      </w:ins>
      <w:ins w:id="131" w:author="Arthur Parmentier" w:date="2020-05-13T10:30:00Z">
        <w:r w:rsidR="005868B3">
          <w:t>et’s take the</w:t>
        </w:r>
      </w:ins>
      <w:ins w:id="132" w:author="Arthur Parmentier" w:date="2020-05-13T10:38:00Z">
        <w:r>
          <w:t xml:space="preserve"> common</w:t>
        </w:r>
      </w:ins>
      <w:ins w:id="133" w:author="Arthur Parmentier" w:date="2020-05-13T10:30:00Z">
        <w:r w:rsidR="005868B3">
          <w:t xml:space="preserve"> example of the LT, that we will use all over this section to demonstrate some of the mechanisms of SP.</w:t>
        </w:r>
      </w:ins>
    </w:p>
    <w:p w:rsidR="005868B3" w:rsidRDefault="005868B3" w:rsidP="005868B3">
      <w:pPr>
        <w:rPr>
          <w:ins w:id="134" w:author="Arthur Parmentier" w:date="2020-05-13T10:30:00Z"/>
        </w:rPr>
      </w:pPr>
      <w:ins w:id="135" w:author="Arthur Parmentier" w:date="2020-05-13T10:30:00Z">
        <w:r>
          <w:t>For a musician, the LT is a concept preexisting to SP with a specific prototype, whose characteristic traits are “constant volume”, “constant pitch” (among others). But is the concept of the LT for a musician the same as the one for a dancer or a visual artist? To answer this question, let’s first remark that soundpainters often explain how to perform a LT differently for each discipline:</w:t>
        </w:r>
      </w:ins>
    </w:p>
    <w:p w:rsidR="005868B3" w:rsidRDefault="005868B3" w:rsidP="005868B3">
      <w:pPr>
        <w:pStyle w:val="Paragraphedeliste"/>
        <w:numPr>
          <w:ilvl w:val="0"/>
          <w:numId w:val="17"/>
        </w:numPr>
        <w:rPr>
          <w:ins w:id="136" w:author="Arthur Parmentier" w:date="2020-05-13T10:30:00Z"/>
        </w:rPr>
      </w:pPr>
      <w:ins w:id="137" w:author="Arthur Parmentier" w:date="2020-05-13T10:30:00Z">
        <w:r w:rsidDel="00697BA8">
          <w:t xml:space="preserve"> </w:t>
        </w:r>
        <w:r>
          <w:t>“A fluid movement, without accent” for dancers</w:t>
        </w:r>
      </w:ins>
    </w:p>
    <w:p w:rsidR="005868B3" w:rsidRDefault="005868B3" w:rsidP="005868B3">
      <w:pPr>
        <w:pStyle w:val="Paragraphedeliste"/>
        <w:numPr>
          <w:ilvl w:val="0"/>
          <w:numId w:val="17"/>
        </w:numPr>
        <w:rPr>
          <w:ins w:id="138" w:author="Arthur Parmentier" w:date="2020-05-13T10:30:00Z"/>
        </w:rPr>
      </w:pPr>
      <w:ins w:id="139" w:author="Arthur Parmentier" w:date="2020-05-13T10:30:00Z">
        <w:r w:rsidDel="002C1E78">
          <w:t xml:space="preserve"> </w:t>
        </w:r>
        <w:r>
          <w:t>“A freeze on the first syllable of a word” for actors</w:t>
        </w:r>
      </w:ins>
    </w:p>
    <w:p w:rsidR="005868B3" w:rsidRDefault="005868B3" w:rsidP="005868B3">
      <w:pPr>
        <w:pStyle w:val="Paragraphedeliste"/>
        <w:numPr>
          <w:ilvl w:val="0"/>
          <w:numId w:val="17"/>
        </w:numPr>
        <w:rPr>
          <w:ins w:id="140" w:author="Arthur Parmentier" w:date="2020-05-13T10:30:00Z"/>
        </w:rPr>
      </w:pPr>
      <w:ins w:id="141" w:author="Arthur Parmentier" w:date="2020-05-13T10:30:00Z">
        <w:r>
          <w:t>“A note with constant volume and constant pitch over time” for most musicians</w:t>
        </w:r>
      </w:ins>
    </w:p>
    <w:p w:rsidR="005868B3" w:rsidRDefault="005868B3" w:rsidP="005868B3">
      <w:pPr>
        <w:pStyle w:val="Paragraphedeliste"/>
        <w:numPr>
          <w:ilvl w:val="0"/>
          <w:numId w:val="17"/>
        </w:numPr>
        <w:rPr>
          <w:ins w:id="142" w:author="Arthur Parmentier" w:date="2020-05-13T10:30:00Z"/>
        </w:rPr>
      </w:pPr>
      <w:ins w:id="143" w:author="Arthur Parmentier" w:date="2020-05-13T10:30:00Z">
        <w:r>
          <w:t>…</w:t>
        </w:r>
      </w:ins>
    </w:p>
    <w:p w:rsidR="005868B3" w:rsidRDefault="005868B3" w:rsidP="005868B3">
      <w:pPr>
        <w:rPr>
          <w:ins w:id="144" w:author="Arthur Parmentier" w:date="2020-05-13T10:30:00Z"/>
        </w:rPr>
      </w:pPr>
      <w:ins w:id="145" w:author="Arthur Parmentier" w:date="2020-05-13T10:30:00Z">
        <w:r>
          <w:t>They also often illustrate those descriptions with a prototypical example.</w:t>
        </w:r>
      </w:ins>
    </w:p>
    <w:p w:rsidR="005868B3" w:rsidRDefault="005868B3" w:rsidP="005868B3">
      <w:pPr>
        <w:rPr>
          <w:ins w:id="146" w:author="Arthur Parmentier" w:date="2020-05-13T10:30:00Z"/>
        </w:rPr>
      </w:pPr>
      <w:ins w:id="147" w:author="Arthur Parmentier" w:date="2020-05-13T10:30:00Z">
        <w:r>
          <w:lastRenderedPageBreak/>
          <w:t xml:space="preserve">By looking at the description themselves, we can see that they involve different concepts: a “movement”, “roll” or a “syllable”, which cannot be considered equivalent. Moreover, we know from the history of SP that the concept of a LT was first borrowed from music and “extended” to other disciplines, i.e. that the multiplicity of </w:t>
        </w:r>
      </w:ins>
      <w:ins w:id="148" w:author="Arthur Parmentier" w:date="2020-05-13T10:39:00Z">
        <w:r w:rsidR="003E3E64">
          <w:t>signified of the sign</w:t>
        </w:r>
      </w:ins>
      <w:ins w:id="149" w:author="Arthur Parmentier" w:date="2020-05-13T10:30:00Z">
        <w:r>
          <w:t xml:space="preserve"> “LT” is a voluntary construction</w:t>
        </w:r>
        <w:r>
          <w:rPr>
            <w:rStyle w:val="Appelnotedebasdep"/>
          </w:rPr>
          <w:footnoteReference w:id="7"/>
        </w:r>
        <w:r>
          <w:t>.</w:t>
        </w:r>
      </w:ins>
    </w:p>
    <w:p w:rsidR="005868B3" w:rsidRDefault="005868B3" w:rsidP="005868B3">
      <w:pPr>
        <w:rPr>
          <w:ins w:id="152" w:author="Arthur Parmentier" w:date="2020-05-13T17:10:00Z"/>
        </w:rPr>
      </w:pPr>
      <w:ins w:id="153" w:author="Arthur Parmentier" w:date="2020-05-13T10:30:00Z">
        <w:r>
          <w:t>Although we illustrated the overloading mechanism with the sign “LT”, we can observe the same mechanism for other signs, for instance multi-disciplinary signs.</w:t>
        </w:r>
      </w:ins>
    </w:p>
    <w:p w:rsidR="00F150E6" w:rsidRDefault="00F150E6" w:rsidP="00F150E6">
      <w:pPr>
        <w:pStyle w:val="Titre4"/>
        <w:rPr>
          <w:ins w:id="154" w:author="Arthur Parmentier" w:date="2020-05-13T10:43:00Z"/>
        </w:rPr>
      </w:pPr>
      <w:ins w:id="155" w:author="Arthur Parmentier" w:date="2020-05-13T10:42:00Z">
        <w:r>
          <w:t xml:space="preserve">Bijection, surjection or injection between </w:t>
        </w:r>
      </w:ins>
      <w:ins w:id="156" w:author="Arthur Parmentier" w:date="2020-05-13T10:43:00Z">
        <w:r>
          <w:t>signified and disciplines?</w:t>
        </w:r>
      </w:ins>
    </w:p>
    <w:p w:rsidR="00603CFA" w:rsidRDefault="00F150E6" w:rsidP="00581F4F">
      <w:pPr>
        <w:rPr>
          <w:ins w:id="157" w:author="Arthur Parmentier" w:date="2020-05-13T11:01:00Z"/>
        </w:rPr>
      </w:pPr>
      <w:ins w:id="158" w:author="Arthur Parmentier" w:date="2020-05-13T10:43:00Z">
        <w:r>
          <w:t xml:space="preserve">Although we have shown the existence of several signified </w:t>
        </w:r>
      </w:ins>
      <w:ins w:id="159" w:author="Arthur Parmentier" w:date="2020-05-13T17:40:00Z">
        <w:r w:rsidR="00693047">
          <w:t xml:space="preserve">(several concepts) </w:t>
        </w:r>
      </w:ins>
      <w:ins w:id="160" w:author="Arthur Parmentier" w:date="2020-05-13T10:43:00Z">
        <w:r>
          <w:t xml:space="preserve">and their </w:t>
        </w:r>
      </w:ins>
      <w:ins w:id="161" w:author="Arthur Parmentier" w:date="2020-05-13T10:44:00Z">
        <w:r>
          <w:t>relationship</w:t>
        </w:r>
      </w:ins>
      <w:ins w:id="162" w:author="Arthur Parmentier" w:date="2020-05-13T10:43:00Z">
        <w:r>
          <w:t xml:space="preserve"> with</w:t>
        </w:r>
      </w:ins>
      <w:ins w:id="163" w:author="Arthur Parmentier" w:date="2020-05-13T10:44:00Z">
        <w:r>
          <w:t xml:space="preserve"> discipline</w:t>
        </w:r>
      </w:ins>
      <w:ins w:id="164" w:author="Arthur Parmentier" w:date="2020-05-13T17:40:00Z">
        <w:r w:rsidR="00C209FE">
          <w:t>s</w:t>
        </w:r>
      </w:ins>
      <w:ins w:id="165" w:author="Arthur Parmentier" w:date="2020-05-13T10:44:00Z">
        <w:r>
          <w:t>, one can wonder whether</w:t>
        </w:r>
      </w:ins>
      <w:ins w:id="166" w:author="Arthur Parmentier" w:date="2020-05-13T10:58:00Z">
        <w:r w:rsidR="00581F4F">
          <w:t xml:space="preserve"> their relationship is a bijection</w:t>
        </w:r>
      </w:ins>
      <w:ins w:id="167" w:author="Arthur Parmentier" w:date="2020-05-13T11:11:00Z">
        <w:r w:rsidR="00C36A2F">
          <w:t xml:space="preserve"> (to a unique discipline corresponds a unique signified)</w:t>
        </w:r>
      </w:ins>
      <w:ins w:id="168" w:author="Arthur Parmentier" w:date="2020-05-13T10:58:00Z">
        <w:r w:rsidR="00581F4F">
          <w:t>, su</w:t>
        </w:r>
      </w:ins>
      <w:ins w:id="169" w:author="Arthur Parmentier" w:date="2020-05-13T10:59:00Z">
        <w:r w:rsidR="00581F4F">
          <w:t>r</w:t>
        </w:r>
      </w:ins>
      <w:ins w:id="170" w:author="Arthur Parmentier" w:date="2020-05-13T10:58:00Z">
        <w:r w:rsidR="00581F4F">
          <w:t>jection</w:t>
        </w:r>
      </w:ins>
      <w:ins w:id="171" w:author="Arthur Parmentier" w:date="2020-05-13T11:11:00Z">
        <w:r w:rsidR="00C36A2F">
          <w:t xml:space="preserve"> (each discipline has one or more signified)</w:t>
        </w:r>
      </w:ins>
      <w:ins w:id="172" w:author="Arthur Parmentier" w:date="2020-05-13T10:58:00Z">
        <w:r w:rsidR="00581F4F">
          <w:t xml:space="preserve"> or injection</w:t>
        </w:r>
      </w:ins>
      <w:ins w:id="173" w:author="Arthur Parmentier" w:date="2020-05-13T11:12:00Z">
        <w:r w:rsidR="00C36A2F">
          <w:t xml:space="preserve"> (each discipline </w:t>
        </w:r>
        <w:r w:rsidR="00862E4D">
          <w:t>has either a unique signified, either no signified)</w:t>
        </w:r>
      </w:ins>
      <w:ins w:id="174" w:author="Arthur Parmentier" w:date="2020-05-13T10:58:00Z">
        <w:r w:rsidR="00581F4F">
          <w:t>.</w:t>
        </w:r>
      </w:ins>
    </w:p>
    <w:p w:rsidR="00581F4F" w:rsidRDefault="0083672F" w:rsidP="00581F4F">
      <w:pPr>
        <w:rPr>
          <w:ins w:id="175" w:author="Arthur Parmentier" w:date="2020-05-13T10:49:00Z"/>
        </w:rPr>
        <w:pPrChange w:id="176" w:author="Arthur Parmentier" w:date="2020-05-13T10:58:00Z">
          <w:pPr>
            <w:pStyle w:val="Paragraphedeliste"/>
            <w:numPr>
              <w:numId w:val="19"/>
            </w:numPr>
            <w:ind w:hanging="360"/>
          </w:pPr>
        </w:pPrChange>
      </w:pPr>
      <w:ins w:id="177" w:author="Arthur Parmentier" w:date="2020-05-13T11:03:00Z">
        <w:r>
          <w:t xml:space="preserve">First, we can remark that </w:t>
        </w:r>
      </w:ins>
      <w:ins w:id="178" w:author="Arthur Parmentier" w:date="2020-05-13T11:04:00Z">
        <w:r>
          <w:t>there is a bijection in the case of the so called “multi-disciplinary signs” whose properties is exactly that each discipline has its own</w:t>
        </w:r>
      </w:ins>
      <w:ins w:id="179" w:author="Arthur Parmentier" w:date="2020-05-13T11:05:00Z">
        <w:r>
          <w:t xml:space="preserve"> unique</w:t>
        </w:r>
      </w:ins>
      <w:ins w:id="180" w:author="Arthur Parmentier" w:date="2020-05-13T11:04:00Z">
        <w:r>
          <w:t xml:space="preserve"> interpretation (signified) of the sign.</w:t>
        </w:r>
      </w:ins>
    </w:p>
    <w:p w:rsidR="00603CFA" w:rsidRDefault="0083672F" w:rsidP="00603CFA">
      <w:pPr>
        <w:rPr>
          <w:ins w:id="181" w:author="Arthur Parmentier" w:date="2020-05-13T11:08:00Z"/>
        </w:rPr>
      </w:pPr>
      <w:ins w:id="182" w:author="Arthur Parmentier" w:date="2020-05-13T11:05:00Z">
        <w:r>
          <w:t xml:space="preserve">Then, we can also </w:t>
        </w:r>
      </w:ins>
      <w:ins w:id="183" w:author="Arthur Parmentier" w:date="2020-05-13T11:19:00Z">
        <w:r w:rsidR="002067E2">
          <w:t xml:space="preserve">observe that </w:t>
        </w:r>
      </w:ins>
      <w:ins w:id="184" w:author="Arthur Parmentier" w:date="2020-05-13T11:05:00Z">
        <w:r>
          <w:t xml:space="preserve">some signs </w:t>
        </w:r>
      </w:ins>
      <w:ins w:id="185" w:author="Arthur Parmentier" w:date="2020-05-13T11:06:00Z">
        <w:r>
          <w:t>are very specific to a discipline</w:t>
        </w:r>
      </w:ins>
      <w:ins w:id="186" w:author="Arthur Parmentier" w:date="2020-05-13T11:07:00Z">
        <w:r>
          <w:t xml:space="preserve"> (</w:t>
        </w:r>
      </w:ins>
      <w:ins w:id="187" w:author="Arthur Parmentier" w:date="2020-05-13T11:08:00Z">
        <w:r>
          <w:t>sometimes by construction)</w:t>
        </w:r>
      </w:ins>
      <w:ins w:id="188" w:author="Arthur Parmentier" w:date="2020-05-13T11:06:00Z">
        <w:r>
          <w:t>, such that other discipline cannot interpret them.</w:t>
        </w:r>
      </w:ins>
      <w:ins w:id="189" w:author="Arthur Parmentier" w:date="2020-05-13T11:08:00Z">
        <w:r w:rsidR="00C36A2F">
          <w:t xml:space="preserve"> It is </w:t>
        </w:r>
      </w:ins>
      <w:ins w:id="190" w:author="Arthur Parmentier" w:date="2020-05-13T11:12:00Z">
        <w:r w:rsidR="00365C58">
          <w:t>enough</w:t>
        </w:r>
      </w:ins>
      <w:ins w:id="191" w:author="Arthur Parmentier" w:date="2020-05-13T11:08:00Z">
        <w:r w:rsidR="00C36A2F">
          <w:t xml:space="preserve"> to conclude that in general, there is no surjection between signified and the set of disciplines.</w:t>
        </w:r>
      </w:ins>
    </w:p>
    <w:p w:rsidR="00C36A2F" w:rsidRDefault="00C36A2F" w:rsidP="00603CFA">
      <w:pPr>
        <w:rPr>
          <w:ins w:id="192" w:author="Arthur Parmentier" w:date="2020-05-13T10:54:00Z"/>
        </w:rPr>
      </w:pPr>
      <w:ins w:id="193" w:author="Arthur Parmentier" w:date="2020-05-13T11:08:00Z">
        <w:r>
          <w:t>Finally</w:t>
        </w:r>
      </w:ins>
      <w:ins w:id="194" w:author="Arthur Parmentier" w:date="2020-05-13T11:09:00Z">
        <w:r>
          <w:t xml:space="preserve">, </w:t>
        </w:r>
      </w:ins>
      <w:ins w:id="195" w:author="Arthur Parmentier" w:date="2020-05-13T11:31:00Z">
        <w:r w:rsidR="00D5164C">
          <w:t>on the question of injectivity, m</w:t>
        </w:r>
      </w:ins>
      <w:ins w:id="196" w:author="Arthur Parmentier" w:date="2020-05-13T11:22:00Z">
        <w:r w:rsidR="00D5164C">
          <w:t xml:space="preserve">y hypothesis is that unlike oral languages, SP </w:t>
        </w:r>
      </w:ins>
      <w:ins w:id="197" w:author="Arthur Parmentier" w:date="2020-05-13T11:25:00Z">
        <w:r w:rsidR="00D5164C">
          <w:t>can be modeled as a regular langua</w:t>
        </w:r>
      </w:ins>
      <w:ins w:id="198" w:author="Arthur Parmentier" w:date="2020-05-13T11:26:00Z">
        <w:r w:rsidR="00D5164C">
          <w:t xml:space="preserve">ge, hence a </w:t>
        </w:r>
      </w:ins>
      <w:ins w:id="199" w:author="Arthur Parmentier" w:date="2020-05-13T11:27:00Z">
        <w:r w:rsidR="00D5164C">
          <w:t>context-free language, such that the context (signs prior</w:t>
        </w:r>
      </w:ins>
      <w:ins w:id="200" w:author="Arthur Parmentier" w:date="2020-05-13T11:28:00Z">
        <w:r w:rsidR="00D5164C">
          <w:t xml:space="preserve"> to the last executed sign) does not influence the meaning of</w:t>
        </w:r>
      </w:ins>
      <w:ins w:id="201" w:author="Arthur Parmentier" w:date="2020-05-13T11:29:00Z">
        <w:r w:rsidR="00D5164C">
          <w:t xml:space="preserve"> the considered sign. We will see </w:t>
        </w:r>
      </w:ins>
      <w:ins w:id="202" w:author="Arthur Parmentier" w:date="2020-05-13T11:30:00Z">
        <w:r w:rsidR="00D5164C">
          <w:t xml:space="preserve">in a future section </w:t>
        </w:r>
      </w:ins>
      <w:ins w:id="203" w:author="Arthur Parmentier" w:date="2020-05-13T11:29:00Z">
        <w:r w:rsidR="00D5164C">
          <w:t xml:space="preserve">how this approach is successful in modeling </w:t>
        </w:r>
      </w:ins>
      <w:ins w:id="204" w:author="Arthur Parmentier" w:date="2020-05-13T11:30:00Z">
        <w:r w:rsidR="00D5164C">
          <w:t xml:space="preserve">the very basics of SP, while it is unclear whether all SP modes, </w:t>
        </w:r>
      </w:ins>
      <w:ins w:id="205" w:author="Arthur Parmentier" w:date="2020-05-13T11:31:00Z">
        <w:r w:rsidR="00D5164C">
          <w:t xml:space="preserve">rules and signs could indeed </w:t>
        </w:r>
      </w:ins>
      <w:ins w:id="206" w:author="Arthur Parmentier" w:date="2020-05-13T11:59:00Z">
        <w:r w:rsidR="000C29FF">
          <w:t>be represented by</w:t>
        </w:r>
      </w:ins>
      <w:ins w:id="207" w:author="Arthur Parmentier" w:date="2020-05-13T11:31:00Z">
        <w:r w:rsidR="00D5164C">
          <w:t xml:space="preserve"> a regular language.</w:t>
        </w:r>
      </w:ins>
      <w:ins w:id="208" w:author="Arthur Parmentier" w:date="2020-05-13T12:00:00Z">
        <w:r w:rsidR="009230DE">
          <w:t xml:space="preserve"> In my hypothesis, there is indeed an injection</w:t>
        </w:r>
      </w:ins>
      <w:ins w:id="209" w:author="Arthur Parmentier" w:date="2020-05-13T12:01:00Z">
        <w:r w:rsidR="009230DE">
          <w:t xml:space="preserve"> between signified and disciplines, but </w:t>
        </w:r>
      </w:ins>
      <w:ins w:id="210" w:author="Arthur Parmentier" w:date="2020-05-13T11:32:00Z">
        <w:r w:rsidR="00D5164C">
          <w:t xml:space="preserve">I leave to experts in the domain the prospection of </w:t>
        </w:r>
      </w:ins>
      <w:ins w:id="211" w:author="Arthur Parmentier" w:date="2020-05-13T12:01:00Z">
        <w:r w:rsidR="00B41CA4">
          <w:t xml:space="preserve">counter examples, such as </w:t>
        </w:r>
      </w:ins>
      <w:ins w:id="212" w:author="Arthur Parmentier" w:date="2020-05-13T11:32:00Z">
        <w:r w:rsidR="00D5164C">
          <w:t xml:space="preserve">context-sensitive examples that </w:t>
        </w:r>
        <w:r w:rsidR="002463AB">
          <w:t xml:space="preserve">would demonstrate that a single sign can indeed have </w:t>
        </w:r>
      </w:ins>
      <w:ins w:id="213" w:author="Arthur Parmentier" w:date="2020-05-13T11:33:00Z">
        <w:r w:rsidR="002463AB">
          <w:t>several signified for one discipline, that can be differentiated by the context instead.</w:t>
        </w:r>
      </w:ins>
    </w:p>
    <w:p w:rsidR="00EE2DD4" w:rsidRDefault="00543457" w:rsidP="00543457">
      <w:pPr>
        <w:pStyle w:val="Titre4"/>
        <w:rPr>
          <w:ins w:id="214" w:author="Arthur Parmentier" w:date="2020-05-13T12:05:00Z"/>
        </w:rPr>
      </w:pPr>
      <w:ins w:id="215" w:author="Arthur Parmentier" w:date="2020-05-13T12:05:00Z">
        <w:r>
          <w:t>The difference between discipline and technical apparatus</w:t>
        </w:r>
      </w:ins>
      <w:ins w:id="216" w:author="Arthur Parmentier" w:date="2020-05-13T17:18:00Z">
        <w:r w:rsidR="00D7385F">
          <w:t xml:space="preserve">, or “why we </w:t>
        </w:r>
      </w:ins>
      <w:ins w:id="217" w:author="Arthur Parmentier" w:date="2020-05-13T17:19:00Z">
        <w:r w:rsidR="00D7385F">
          <w:t>sometimes need to specify how to play a long tone, and sometimes not”</w:t>
        </w:r>
      </w:ins>
    </w:p>
    <w:p w:rsidR="00167DAB" w:rsidRDefault="00543457" w:rsidP="00E34725">
      <w:pPr>
        <w:rPr>
          <w:ins w:id="218" w:author="Arthur Parmentier" w:date="2020-05-13T18:36:00Z"/>
        </w:rPr>
      </w:pPr>
      <w:ins w:id="219" w:author="Arthur Parmentier" w:date="2020-05-13T12:05:00Z">
        <w:r>
          <w:t xml:space="preserve">In the “Motivation” part, </w:t>
        </w:r>
      </w:ins>
      <w:ins w:id="220" w:author="Arthur Parmentier" w:date="2020-05-13T12:06:00Z">
        <w:r>
          <w:t xml:space="preserve">I </w:t>
        </w:r>
      </w:ins>
      <w:ins w:id="221" w:author="Arthur Parmentier" w:date="2020-05-13T14:22:00Z">
        <w:r w:rsidR="007E0A0A">
          <w:t>differentiated</w:t>
        </w:r>
      </w:ins>
      <w:ins w:id="222" w:author="Arthur Parmentier" w:date="2020-05-13T12:06:00Z">
        <w:r>
          <w:t xml:space="preserve"> the notion of “discipline” and “instrument”, that we could </w:t>
        </w:r>
      </w:ins>
      <w:ins w:id="223" w:author="Arthur Parmentier" w:date="2020-05-13T17:14:00Z">
        <w:r w:rsidR="00454612">
          <w:t>also call a</w:t>
        </w:r>
      </w:ins>
      <w:ins w:id="224" w:author="Arthur Parmentier" w:date="2020-05-13T12:06:00Z">
        <w:r>
          <w:t xml:space="preserve"> “technical appa</w:t>
        </w:r>
      </w:ins>
      <w:ins w:id="225" w:author="Arthur Parmentier" w:date="2020-05-13T12:07:00Z">
        <w:r>
          <w:t>ratus”.</w:t>
        </w:r>
      </w:ins>
      <w:ins w:id="226" w:author="Arthur Parmentier" w:date="2020-05-13T14:28:00Z">
        <w:r w:rsidR="00596602">
          <w:t xml:space="preserve"> In</w:t>
        </w:r>
      </w:ins>
      <w:ins w:id="227" w:author="Arthur Parmentier" w:date="2020-05-13T14:29:00Z">
        <w:r w:rsidR="00596602">
          <w:t>deed, one</w:t>
        </w:r>
      </w:ins>
      <w:ins w:id="228" w:author="Arthur Parmentier" w:date="2020-05-13T14:30:00Z">
        <w:r w:rsidR="00596602">
          <w:t xml:space="preserve"> could </w:t>
        </w:r>
      </w:ins>
      <w:ins w:id="229" w:author="Arthur Parmentier" w:date="2020-05-13T18:36:00Z">
        <w:r w:rsidR="00E34725">
          <w:t xml:space="preserve">wonder why </w:t>
        </w:r>
      </w:ins>
      <w:ins w:id="230" w:author="Arthur Parmentier" w:date="2020-05-13T18:37:00Z">
        <w:r w:rsidR="0083564B">
          <w:t>the concept of a LT would</w:t>
        </w:r>
        <w:bookmarkStart w:id="231" w:name="_GoBack"/>
        <w:bookmarkEnd w:id="231"/>
        <w:r w:rsidR="00E34725">
          <w:t xml:space="preserve"> be different in each discipline, but still the same for all instruments of the discipline.</w:t>
        </w:r>
      </w:ins>
    </w:p>
    <w:p w:rsidR="00E34725" w:rsidRDefault="00E34725" w:rsidP="00E34725">
      <w:pPr>
        <w:rPr>
          <w:ins w:id="232" w:author="Arthur Parmentier" w:date="2020-05-13T18:36:00Z"/>
        </w:rPr>
      </w:pPr>
    </w:p>
    <w:p w:rsidR="00E34725" w:rsidRDefault="00D143DB" w:rsidP="00E34725">
      <w:pPr>
        <w:rPr>
          <w:ins w:id="233" w:author="Arthur Parmentier" w:date="2020-05-13T18:36:00Z"/>
        </w:rPr>
      </w:pPr>
      <w:ins w:id="234" w:author="Arthur Parmentier" w:date="2020-05-13T18:37:00Z">
        <w:r>
          <w:t>….</w:t>
        </w:r>
      </w:ins>
    </w:p>
    <w:p w:rsidR="00E34725" w:rsidRDefault="00E34725" w:rsidP="00E34725">
      <w:pPr>
        <w:rPr>
          <w:ins w:id="235" w:author="Arthur Parmentier" w:date="2020-05-13T18:36:00Z"/>
        </w:rPr>
      </w:pPr>
    </w:p>
    <w:p w:rsidR="00E34725" w:rsidRDefault="00E34725" w:rsidP="00E34725">
      <w:pPr>
        <w:rPr>
          <w:ins w:id="236" w:author="Arthur Parmentier" w:date="2020-05-13T18:36:00Z"/>
        </w:rPr>
      </w:pPr>
    </w:p>
    <w:p w:rsidR="00E34725" w:rsidRDefault="00E34725" w:rsidP="00E34725">
      <w:pPr>
        <w:rPr>
          <w:ins w:id="237" w:author="Arthur Parmentier" w:date="2020-05-13T17:30:00Z"/>
        </w:rPr>
        <w:pPrChange w:id="238" w:author="Arthur Parmentier" w:date="2020-05-13T18:36:00Z">
          <w:pPr/>
        </w:pPrChange>
      </w:pPr>
    </w:p>
    <w:p w:rsidR="00693047" w:rsidRDefault="00693047" w:rsidP="005868B3">
      <w:pPr>
        <w:rPr>
          <w:ins w:id="239" w:author="Arthur Parmentier" w:date="2020-05-13T17:23:00Z"/>
        </w:rPr>
      </w:pPr>
      <w:ins w:id="240" w:author="Arthur Parmentier" w:date="2020-05-13T17:31:00Z">
        <w:r>
          <w:t xml:space="preserve">Let’s start by first analyzing the relationships between the signified </w:t>
        </w:r>
      </w:ins>
      <w:ins w:id="241" w:author="Arthur Parmentier" w:date="2020-05-13T17:32:00Z">
        <w:r>
          <w:t xml:space="preserve">of a multi-disciplinary sign (assuming one signified per discipline). </w:t>
        </w:r>
      </w:ins>
      <w:ins w:id="242" w:author="Arthur Parmentier" w:date="2020-05-13T17:33:00Z">
        <w:r>
          <w:t xml:space="preserve">In order to understand this relation, I propose that we </w:t>
        </w:r>
      </w:ins>
      <w:ins w:id="243" w:author="Arthur Parmentier" w:date="2020-05-13T17:34:00Z">
        <w:r>
          <w:t>investigate</w:t>
        </w:r>
      </w:ins>
      <w:ins w:id="244" w:author="Arthur Parmentier" w:date="2020-05-13T17:33:00Z">
        <w:r>
          <w:t xml:space="preserve"> the mechanisms </w:t>
        </w:r>
      </w:ins>
      <w:ins w:id="245" w:author="Arthur Parmentier" w:date="2020-05-13T17:34:00Z">
        <w:r>
          <w:t xml:space="preserve">of creation/construction of such a sign. </w:t>
        </w:r>
      </w:ins>
      <w:ins w:id="246" w:author="Arthur Parmentier" w:date="2020-05-13T17:35:00Z">
        <w:r>
          <w:t xml:space="preserve">We should in particular </w:t>
        </w:r>
      </w:ins>
      <w:ins w:id="247" w:author="Arthur Parmentier" w:date="2020-05-13T17:36:00Z">
        <w:r>
          <w:t xml:space="preserve">pay attention to </w:t>
        </w:r>
      </w:ins>
      <w:ins w:id="248" w:author="Arthur Parmentier" w:date="2020-05-13T17:38:00Z">
        <w:r>
          <w:t>how the link</w:t>
        </w:r>
      </w:ins>
    </w:p>
    <w:p w:rsidR="00CE62A0" w:rsidRDefault="00CE62A0" w:rsidP="005868B3">
      <w:pPr>
        <w:rPr>
          <w:ins w:id="249" w:author="Arthur Parmentier" w:date="2020-05-13T17:20:00Z"/>
        </w:rPr>
      </w:pPr>
      <w:ins w:id="250" w:author="Arthur Parmentier" w:date="2020-05-13T17:29:00Z">
        <w:r>
          <w:t xml:space="preserve">The method I propose in this section is the following: </w:t>
        </w:r>
      </w:ins>
    </w:p>
    <w:p w:rsidR="00CE62A0" w:rsidRDefault="00CE62A0" w:rsidP="005868B3">
      <w:pPr>
        <w:rPr>
          <w:ins w:id="251" w:author="Arthur Parmentier" w:date="2020-05-13T17:20:00Z"/>
        </w:rPr>
      </w:pPr>
    </w:p>
    <w:p w:rsidR="00CE62A0" w:rsidRDefault="00CE62A0" w:rsidP="005868B3">
      <w:pPr>
        <w:rPr>
          <w:ins w:id="252" w:author="Arthur Parmentier" w:date="2020-05-13T11:33:00Z"/>
        </w:rPr>
      </w:pPr>
    </w:p>
    <w:p w:rsidR="005868B3" w:rsidRDefault="005868B3" w:rsidP="005868B3">
      <w:pPr>
        <w:rPr>
          <w:ins w:id="253" w:author="Arthur Parmentier" w:date="2020-05-13T10:31:00Z"/>
        </w:rPr>
      </w:pPr>
      <w:ins w:id="254" w:author="Arthur Parmentier" w:date="2020-05-13T10:31:00Z">
        <w:r>
          <w:t>We will see further that this relation can be supported by cultural mechanisms, for instance a relation of analogy</w:t>
        </w:r>
        <w:r>
          <w:rPr>
            <w:rStyle w:val="Appelnotedebasdep"/>
          </w:rPr>
          <w:footnoteReference w:id="8"/>
        </w:r>
        <w:r>
          <w:t xml:space="preserve"> and/or innate mechanisms such as the categorical human perception scheme.</w:t>
        </w:r>
      </w:ins>
    </w:p>
    <w:p w:rsidR="005868B3" w:rsidRDefault="005868B3" w:rsidP="005868B3">
      <w:pPr>
        <w:rPr>
          <w:ins w:id="257" w:author="Arthur Parmentier" w:date="2020-05-13T10:31:00Z"/>
        </w:rPr>
      </w:pPr>
    </w:p>
    <w:p w:rsidR="005868B3" w:rsidRPr="001B082B" w:rsidRDefault="005868B3" w:rsidP="005868B3">
      <w:pPr>
        <w:rPr>
          <w:ins w:id="258" w:author="Arthur Parmentier" w:date="2020-05-13T10:31:00Z"/>
        </w:rPr>
      </w:pPr>
      <w:ins w:id="259" w:author="Arthur Parmentier" w:date="2020-05-13T10:31:00Z">
        <w:r>
          <w:t>DIFFERENCE D APPAREIL TECHNIQUE MAIS MEME PROROTYPE VS DIFF DE DISCIPLINE DONC DE PROTOTYPE (MEME SI L APPAREIL TECHNIQUE EST LE MEME).</w:t>
        </w:r>
      </w:ins>
    </w:p>
    <w:p w:rsidR="005868B3" w:rsidRPr="002459E7" w:rsidRDefault="005868B3" w:rsidP="005868B3">
      <w:pPr>
        <w:rPr>
          <w:ins w:id="260" w:author="Arthur Parmentier" w:date="2020-05-13T10:30:00Z"/>
        </w:rPr>
      </w:pPr>
    </w:p>
    <w:p w:rsidR="005868B3" w:rsidRDefault="005868B3" w:rsidP="001B082B">
      <w:pPr>
        <w:rPr>
          <w:ins w:id="261" w:author="Arthur Parmentier" w:date="2020-05-13T10:15:00Z"/>
        </w:rPr>
      </w:pPr>
    </w:p>
    <w:p w:rsidR="00AE58D1" w:rsidRDefault="00743436" w:rsidP="00743436">
      <w:pPr>
        <w:pStyle w:val="Titre3"/>
        <w:rPr>
          <w:ins w:id="262" w:author="Arthur Parmentier" w:date="2020-05-13T10:11:00Z"/>
        </w:rPr>
        <w:pPrChange w:id="263" w:author="Arthur Parmentier" w:date="2020-05-13T10:29:00Z">
          <w:pPr/>
        </w:pPrChange>
      </w:pPr>
      <w:ins w:id="264" w:author="Arthur Parmentier" w:date="2020-05-13T10:29:00Z">
        <w:r>
          <w:t>Speculative theory of differen</w:t>
        </w:r>
      </w:ins>
      <w:ins w:id="265" w:author="Arthur Parmentier" w:date="2020-05-13T10:30:00Z">
        <w:r>
          <w:t>tiation of signified across instruments (technical apparatus) of the same discipline</w:t>
        </w:r>
      </w:ins>
    </w:p>
    <w:p w:rsidR="001A0623" w:rsidDel="005868B3" w:rsidRDefault="001B082B" w:rsidP="001B082B">
      <w:pPr>
        <w:rPr>
          <w:del w:id="266" w:author="Arthur Parmentier" w:date="2020-05-13T10:30:00Z"/>
        </w:rPr>
      </w:pPr>
      <w:del w:id="267" w:author="Arthur Parmentier" w:date="2020-05-13T10:30:00Z">
        <w:r w:rsidDel="005868B3">
          <w:delText xml:space="preserve">the sign itself acting as an “alias”, a label </w:delText>
        </w:r>
        <w:r w:rsidR="001A0623" w:rsidDel="005868B3">
          <w:delText>several</w:delText>
        </w:r>
        <w:r w:rsidDel="005868B3">
          <w:delText xml:space="preserve"> underlying concepts. This is what I call “overloading” a sign.</w:delText>
        </w:r>
        <w:r w:rsidR="001A0623" w:rsidDel="005868B3">
          <w:delText xml:space="preserve"> All signs in SP may not be overloaded, some signs may indeed refer to a very specific concept or idea, but the overloading of signs is </w:delText>
        </w:r>
      </w:del>
      <w:del w:id="268" w:author="Arthur Parmentier" w:date="2020-05-12T18:25:00Z">
        <w:r w:rsidR="001A0623" w:rsidDel="009B2D7C">
          <w:delText>at the core</w:delText>
        </w:r>
      </w:del>
      <w:del w:id="269" w:author="Arthur Parmentier" w:date="2020-05-13T10:30:00Z">
        <w:r w:rsidR="001A0623" w:rsidDel="005868B3">
          <w:delText xml:space="preserve"> of the </w:delText>
        </w:r>
      </w:del>
      <w:del w:id="270" w:author="Arthur Parmentier" w:date="2020-05-12T18:25:00Z">
        <w:r w:rsidR="001A0623" w:rsidDel="007D075F">
          <w:delText>set</w:delText>
        </w:r>
      </w:del>
      <w:del w:id="271" w:author="Arthur Parmentier" w:date="2020-05-13T10:30:00Z">
        <w:r w:rsidR="001A0623" w:rsidDel="005868B3">
          <w:delText xml:space="preserve"> of multidisciplinary signs.</w:delText>
        </w:r>
      </w:del>
    </w:p>
    <w:p w:rsidR="001A0623" w:rsidDel="005868B3" w:rsidRDefault="001A0623" w:rsidP="001B082B">
      <w:pPr>
        <w:rPr>
          <w:del w:id="272" w:author="Arthur Parmentier" w:date="2020-05-13T10:30:00Z"/>
        </w:rPr>
      </w:pPr>
      <w:del w:id="273" w:author="Arthur Parmentier" w:date="2020-05-13T10:30:00Z">
        <w:r w:rsidDel="005868B3">
          <w:delText>Let’s take the example of the LT, that we will use all over th</w:delText>
        </w:r>
        <w:r w:rsidR="00934630" w:rsidDel="005868B3">
          <w:delText>is</w:delText>
        </w:r>
        <w:r w:rsidDel="005868B3">
          <w:delText xml:space="preserve"> section to demonstrate some of the mechanisms of SP.</w:delText>
        </w:r>
      </w:del>
    </w:p>
    <w:p w:rsidR="001A0623" w:rsidDel="00697BA8" w:rsidRDefault="001A0623" w:rsidP="00697BA8">
      <w:pPr>
        <w:rPr>
          <w:del w:id="274" w:author="Arthur Parmentier" w:date="2020-05-12T18:13:00Z"/>
        </w:rPr>
      </w:pPr>
      <w:del w:id="275" w:author="Arthur Parmentier" w:date="2020-05-13T10:30:00Z">
        <w:r w:rsidDel="005868B3">
          <w:delText xml:space="preserve">For a musician, the LT </w:delText>
        </w:r>
      </w:del>
      <w:del w:id="276" w:author="Arthur Parmentier" w:date="2020-05-12T18:22:00Z">
        <w:r w:rsidDel="00AD0ADB">
          <w:delText xml:space="preserve">has </w:delText>
        </w:r>
      </w:del>
      <w:del w:id="277" w:author="Arthur Parmentier" w:date="2020-05-13T10:30:00Z">
        <w:r w:rsidDel="005868B3">
          <w:delText xml:space="preserve">a specific prototype, whose characteristic traits are “constant volume”, “constant pitch” (among others). But is the </w:delText>
        </w:r>
      </w:del>
      <w:del w:id="278" w:author="Arthur Parmentier" w:date="2020-05-12T18:23:00Z">
        <w:r w:rsidDel="009B2D7C">
          <w:delText>prototype</w:delText>
        </w:r>
      </w:del>
      <w:del w:id="279" w:author="Arthur Parmentier" w:date="2020-05-13T10:30:00Z">
        <w:r w:rsidDel="005868B3">
          <w:delText xml:space="preserve"> of the LT for a musician the same as the one for a dancer or a visual artist? To answer this question, let’s first remark that </w:delText>
        </w:r>
        <w:r w:rsidR="004714EE" w:rsidDel="005868B3">
          <w:delText>s</w:delText>
        </w:r>
        <w:r w:rsidDel="005868B3">
          <w:delText>oundpainters often explain how to perform a LT</w:delText>
        </w:r>
      </w:del>
      <w:del w:id="280" w:author="Arthur Parmentier" w:date="2020-05-12T18:13:00Z">
        <w:r w:rsidDel="00697BA8">
          <w:delText>:</w:delText>
        </w:r>
      </w:del>
    </w:p>
    <w:p w:rsidR="001A0623" w:rsidDel="00697BA8" w:rsidRDefault="005C09F0">
      <w:pPr>
        <w:rPr>
          <w:del w:id="281" w:author="Arthur Parmentier" w:date="2020-05-12T18:13:00Z"/>
        </w:rPr>
        <w:pPrChange w:id="282" w:author="Arthur Parmentier" w:date="2020-05-12T18:13:00Z">
          <w:pPr>
            <w:pStyle w:val="Paragraphedeliste"/>
            <w:numPr>
              <w:numId w:val="17"/>
            </w:numPr>
            <w:ind w:hanging="360"/>
          </w:pPr>
        </w:pPrChange>
      </w:pPr>
      <w:del w:id="283" w:author="Arthur Parmentier" w:date="2020-05-12T18:13:00Z">
        <w:r w:rsidDel="00697BA8">
          <w:delText>For</w:delText>
        </w:r>
        <w:r w:rsidR="001A0623" w:rsidDel="00697BA8">
          <w:delText xml:space="preserve"> each discipline</w:delText>
        </w:r>
      </w:del>
    </w:p>
    <w:p w:rsidR="001A0623" w:rsidDel="005868B3" w:rsidRDefault="005C09F0">
      <w:pPr>
        <w:rPr>
          <w:del w:id="284" w:author="Arthur Parmentier" w:date="2020-05-13T10:30:00Z"/>
        </w:rPr>
        <w:pPrChange w:id="285" w:author="Arthur Parmentier" w:date="2020-05-12T18:13:00Z">
          <w:pPr>
            <w:pStyle w:val="Paragraphedeliste"/>
            <w:numPr>
              <w:numId w:val="17"/>
            </w:numPr>
            <w:ind w:hanging="360"/>
          </w:pPr>
        </w:pPrChange>
      </w:pPr>
      <w:del w:id="286" w:author="Arthur Parmentier" w:date="2020-05-12T18:13:00Z">
        <w:r w:rsidDel="00697BA8">
          <w:delText xml:space="preserve">For </w:delText>
        </w:r>
        <w:r w:rsidR="0034219C" w:rsidDel="00697BA8">
          <w:delText>instruments/technical apparatus</w:delText>
        </w:r>
        <w:r w:rsidR="001C0B0E" w:rsidDel="00697BA8">
          <w:rPr>
            <w:rStyle w:val="Appelnotedebasdep"/>
          </w:rPr>
          <w:footnoteReference w:id="9"/>
        </w:r>
        <w:r w:rsidR="0034219C" w:rsidDel="00697BA8">
          <w:delText xml:space="preserve"> </w:delText>
        </w:r>
        <w:r w:rsidDel="00697BA8">
          <w:delText>which may not offer trivial ways of producing a LT (we will see later that point with the example of percussions)</w:delText>
        </w:r>
      </w:del>
    </w:p>
    <w:p w:rsidR="005C09F0" w:rsidDel="00697BA8" w:rsidRDefault="00937D97" w:rsidP="005C09F0">
      <w:pPr>
        <w:rPr>
          <w:del w:id="289" w:author="Arthur Parmentier" w:date="2020-05-12T18:14:00Z"/>
        </w:rPr>
      </w:pPr>
      <w:del w:id="290" w:author="Arthur Parmentier" w:date="2020-05-12T18:14:00Z">
        <w:r w:rsidDel="00697BA8">
          <w:delText>In each case</w:delText>
        </w:r>
        <w:r w:rsidR="004714EE" w:rsidDel="00697BA8">
          <w:delText>, soundpainter</w:delText>
        </w:r>
        <w:r w:rsidR="00B63D67" w:rsidDel="00697BA8">
          <w:delText>s</w:delText>
        </w:r>
        <w:r w:rsidR="004714EE" w:rsidDel="00697BA8">
          <w:delText xml:space="preserve"> describe</w:delText>
        </w:r>
        <w:r w:rsidR="00B63D67" w:rsidDel="00697BA8">
          <w:delText xml:space="preserve"> the LT </w:delText>
        </w:r>
        <w:r w:rsidDel="00697BA8">
          <w:delText>differently</w:delText>
        </w:r>
        <w:r w:rsidR="00B44442" w:rsidDel="00697BA8">
          <w:delText>, often illustrating their description with a prototypical example:</w:delText>
        </w:r>
      </w:del>
    </w:p>
    <w:p w:rsidR="004714EE" w:rsidDel="005868B3" w:rsidRDefault="004714EE" w:rsidP="004714EE">
      <w:pPr>
        <w:pStyle w:val="Paragraphedeliste"/>
        <w:numPr>
          <w:ilvl w:val="0"/>
          <w:numId w:val="17"/>
        </w:numPr>
        <w:rPr>
          <w:del w:id="291" w:author="Arthur Parmentier" w:date="2020-05-13T10:30:00Z"/>
        </w:rPr>
      </w:pPr>
      <w:del w:id="292" w:author="Arthur Parmentier" w:date="2020-05-13T10:30:00Z">
        <w:r w:rsidDel="005868B3">
          <w:delText>“A fluid movement, without accent” for dancers</w:delText>
        </w:r>
      </w:del>
    </w:p>
    <w:p w:rsidR="004714EE" w:rsidDel="005868B3" w:rsidRDefault="004714EE" w:rsidP="004714EE">
      <w:pPr>
        <w:pStyle w:val="Paragraphedeliste"/>
        <w:numPr>
          <w:ilvl w:val="0"/>
          <w:numId w:val="17"/>
        </w:numPr>
        <w:rPr>
          <w:del w:id="293" w:author="Arthur Parmentier" w:date="2020-05-13T10:30:00Z"/>
          <w:moveFrom w:id="294" w:author="Arthur Parmentier" w:date="2020-05-12T18:21:00Z"/>
        </w:rPr>
      </w:pPr>
      <w:moveFromRangeStart w:id="295" w:author="Arthur Parmentier" w:date="2020-05-12T18:21:00Z" w:name="move40200108"/>
      <w:moveFrom w:id="296" w:author="Arthur Parmentier" w:date="2020-05-12T18:21:00Z">
        <w:del w:id="297" w:author="Arthur Parmentier" w:date="2020-05-13T10:30:00Z">
          <w:r w:rsidDel="005868B3">
            <w:delText>“A fast roll” for percussions</w:delText>
          </w:r>
        </w:del>
      </w:moveFrom>
    </w:p>
    <w:moveFromRangeEnd w:id="295"/>
    <w:p w:rsidR="002C1E78" w:rsidDel="002C1E78" w:rsidRDefault="004714EE" w:rsidP="002C1E78">
      <w:pPr>
        <w:pStyle w:val="Paragraphedeliste"/>
        <w:numPr>
          <w:ilvl w:val="0"/>
          <w:numId w:val="17"/>
        </w:numPr>
        <w:rPr>
          <w:del w:id="298" w:author="Arthur Parmentier" w:date="2020-05-12T18:21:00Z"/>
          <w:moveTo w:id="299" w:author="Arthur Parmentier" w:date="2020-05-12T18:21:00Z"/>
        </w:rPr>
      </w:pPr>
      <w:del w:id="300" w:author="Arthur Parmentier" w:date="2020-05-13T10:30:00Z">
        <w:r w:rsidDel="005868B3">
          <w:delText>“A freeze on the first syllable of a word” for actors</w:delText>
        </w:r>
      </w:del>
      <w:moveToRangeStart w:id="301" w:author="Arthur Parmentier" w:date="2020-05-12T18:21:00Z" w:name="move40200108"/>
      <w:moveTo w:id="302" w:author="Arthur Parmentier" w:date="2020-05-12T18:21:00Z">
        <w:del w:id="303" w:author="Arthur Parmentier" w:date="2020-05-13T10:30:00Z">
          <w:r w:rsidR="002C1E78" w:rsidDel="005868B3">
            <w:delText>“A fast roll” for percussions</w:delText>
          </w:r>
        </w:del>
      </w:moveTo>
    </w:p>
    <w:moveToRangeEnd w:id="301"/>
    <w:p w:rsidR="00697BA8" w:rsidDel="005868B3" w:rsidRDefault="00697BA8" w:rsidP="002459E7">
      <w:pPr>
        <w:pStyle w:val="Paragraphedeliste"/>
        <w:numPr>
          <w:ilvl w:val="0"/>
          <w:numId w:val="17"/>
        </w:numPr>
        <w:rPr>
          <w:del w:id="304" w:author="Arthur Parmentier" w:date="2020-05-13T10:30:00Z"/>
        </w:rPr>
      </w:pPr>
    </w:p>
    <w:p w:rsidR="00697BA8" w:rsidDel="005868B3" w:rsidRDefault="004714EE">
      <w:pPr>
        <w:rPr>
          <w:del w:id="305" w:author="Arthur Parmentier" w:date="2020-05-13T10:30:00Z"/>
        </w:rPr>
        <w:pPrChange w:id="306" w:author="Arthur Parmentier" w:date="2020-05-12T18:15:00Z">
          <w:pPr>
            <w:pStyle w:val="Paragraphedeliste"/>
            <w:numPr>
              <w:numId w:val="17"/>
            </w:numPr>
            <w:ind w:hanging="360"/>
          </w:pPr>
        </w:pPrChange>
      </w:pPr>
      <w:del w:id="307" w:author="Arthur Parmentier" w:date="2020-05-13T10:30:00Z">
        <w:r w:rsidDel="005868B3">
          <w:delText>…</w:delText>
        </w:r>
      </w:del>
    </w:p>
    <w:p w:rsidR="004E4397" w:rsidDel="005868B3" w:rsidRDefault="00B44442" w:rsidP="004E4397">
      <w:pPr>
        <w:rPr>
          <w:del w:id="308" w:author="Arthur Parmentier" w:date="2020-05-13T10:30:00Z"/>
          <w:moveTo w:id="309" w:author="Arthur Parmentier" w:date="2020-05-12T18:35:00Z"/>
        </w:rPr>
      </w:pPr>
      <w:del w:id="310" w:author="Arthur Parmentier" w:date="2020-05-13T10:30:00Z">
        <w:r w:rsidDel="005868B3">
          <w:delText>B</w:delText>
        </w:r>
        <w:r w:rsidR="009300B6" w:rsidDel="005868B3">
          <w:delText xml:space="preserve">y looking at the description themselves, we </w:delText>
        </w:r>
        <w:r w:rsidR="0059081B" w:rsidDel="005868B3">
          <w:delText>can see that they invo</w:delText>
        </w:r>
        <w:r w:rsidR="00B37963" w:rsidDel="005868B3">
          <w:delText>lve</w:delText>
        </w:r>
        <w:r w:rsidR="0059081B" w:rsidDel="005868B3">
          <w:delText xml:space="preserve"> different concepts:</w:delText>
        </w:r>
        <w:r w:rsidR="009300B6" w:rsidDel="005868B3">
          <w:delText xml:space="preserve"> a “movement”</w:delText>
        </w:r>
        <w:r w:rsidR="0059081B" w:rsidDel="005868B3">
          <w:delText>,</w:delText>
        </w:r>
        <w:r w:rsidR="009300B6" w:rsidDel="005868B3">
          <w:delText xml:space="preserve"> “roll” or a “syllable”</w:delText>
        </w:r>
        <w:r w:rsidR="00540F15" w:rsidDel="005868B3">
          <w:delText>, which cannot be considered equivalent.</w:delText>
        </w:r>
      </w:del>
      <w:moveToRangeStart w:id="311" w:author="Arthur Parmentier" w:date="2020-05-12T18:35:00Z" w:name="move40200963"/>
      <w:moveTo w:id="312" w:author="Arthur Parmentier" w:date="2020-05-12T18:35:00Z">
        <w:del w:id="313" w:author="Arthur Parmentier" w:date="2020-05-13T10:30:00Z">
          <w:r w:rsidR="004E4397" w:rsidDel="005868B3">
            <w:delText>The term “overloading” corresponds to the multiplicity of concepts underlying a single sign such as LT. Although we illustrated the overloading mechanism with the sign “LT”, we can observe the same mechanism for other signs, for instance multi-disciplinary signs.</w:delText>
          </w:r>
        </w:del>
      </w:moveTo>
    </w:p>
    <w:moveToRangeEnd w:id="311"/>
    <w:p w:rsidR="002459E7" w:rsidRDefault="002459E7" w:rsidP="004714EE">
      <w:pPr>
        <w:rPr>
          <w:ins w:id="314" w:author="Arthur Parmentier" w:date="2020-05-12T18:38:00Z"/>
        </w:rPr>
      </w:pPr>
    </w:p>
    <w:p w:rsidR="002459E7" w:rsidRDefault="002459E7" w:rsidP="004714EE">
      <w:pPr>
        <w:rPr>
          <w:ins w:id="315" w:author="Arthur Parmentier" w:date="2020-05-12T18:38:00Z"/>
        </w:rPr>
      </w:pPr>
    </w:p>
    <w:p w:rsidR="004714EE" w:rsidDel="005868B3" w:rsidRDefault="00277A13" w:rsidP="005868B3">
      <w:pPr>
        <w:rPr>
          <w:del w:id="316" w:author="Arthur Parmentier" w:date="2020-05-13T10:30:00Z"/>
        </w:rPr>
        <w:pPrChange w:id="317" w:author="Arthur Parmentier" w:date="2020-05-13T10:30:00Z">
          <w:pPr/>
        </w:pPrChange>
      </w:pPr>
      <w:r>
        <w:br/>
      </w:r>
      <w:del w:id="318" w:author="Arthur Parmentier" w:date="2020-05-12T18:34:00Z">
        <w:r w:rsidDel="004E4397">
          <w:delText>My conclusion is</w:delText>
        </w:r>
      </w:del>
      <w:del w:id="319" w:author="Arthur Parmentier" w:date="2020-05-13T10:30:00Z">
        <w:r w:rsidDel="005868B3">
          <w:delText xml:space="preserve"> that:</w:delText>
        </w:r>
      </w:del>
    </w:p>
    <w:p w:rsidR="00277A13" w:rsidDel="005868B3" w:rsidRDefault="0051191F" w:rsidP="005868B3">
      <w:pPr>
        <w:rPr>
          <w:del w:id="320" w:author="Arthur Parmentier" w:date="2020-05-13T10:30:00Z"/>
        </w:rPr>
        <w:pPrChange w:id="321" w:author="Arthur Parmentier" w:date="2020-05-13T10:30:00Z">
          <w:pPr>
            <w:pStyle w:val="Paragraphedeliste"/>
            <w:numPr>
              <w:numId w:val="18"/>
            </w:numPr>
            <w:ind w:hanging="360"/>
          </w:pPr>
        </w:pPrChange>
      </w:pPr>
      <w:del w:id="322" w:author="Arthur Parmentier" w:date="2020-05-12T18:26:00Z">
        <w:r w:rsidDel="009D7F8E">
          <w:delText>T</w:delText>
        </w:r>
      </w:del>
      <w:del w:id="323" w:author="Arthur Parmentier" w:date="2020-05-12T18:35:00Z">
        <w:r w:rsidDel="004E4397">
          <w:delText>he</w:delText>
        </w:r>
      </w:del>
      <w:del w:id="324" w:author="Arthur Parmentier" w:date="2020-05-13T10:30:00Z">
        <w:r w:rsidDel="005868B3">
          <w:delText xml:space="preserve"> sign</w:delText>
        </w:r>
      </w:del>
      <w:del w:id="325" w:author="Arthur Parmentier" w:date="2020-05-12T18:34:00Z">
        <w:r w:rsidDel="004E4397">
          <w:delText xml:space="preserve"> </w:delText>
        </w:r>
        <w:r w:rsidR="00277A13" w:rsidDel="004E4397">
          <w:delText>LT</w:delText>
        </w:r>
      </w:del>
      <w:del w:id="326" w:author="Arthur Parmentier" w:date="2020-05-13T10:30:00Z">
        <w:r w:rsidR="00277A13" w:rsidDel="005868B3">
          <w:delText xml:space="preserve"> </w:delText>
        </w:r>
        <w:r w:rsidDel="005868B3">
          <w:delText>refers to a</w:delText>
        </w:r>
        <w:r w:rsidR="00685808" w:rsidDel="005868B3">
          <w:delText xml:space="preserve"> family of concepts</w:delText>
        </w:r>
      </w:del>
    </w:p>
    <w:p w:rsidR="00277A13" w:rsidDel="005868B3" w:rsidRDefault="00277A13" w:rsidP="005868B3">
      <w:pPr>
        <w:rPr>
          <w:del w:id="327" w:author="Arthur Parmentier" w:date="2020-05-13T10:30:00Z"/>
        </w:rPr>
        <w:pPrChange w:id="328" w:author="Arthur Parmentier" w:date="2020-05-13T10:30:00Z">
          <w:pPr>
            <w:pStyle w:val="Paragraphedeliste"/>
            <w:numPr>
              <w:numId w:val="18"/>
            </w:numPr>
            <w:ind w:hanging="360"/>
          </w:pPr>
        </w:pPrChange>
      </w:pPr>
      <w:del w:id="329" w:author="Arthur Parmentier" w:date="2020-05-13T10:30:00Z">
        <w:r w:rsidDel="005868B3">
          <w:delText>Each discipline or technical apparatus may have its own concept of a LT</w:delText>
        </w:r>
      </w:del>
    </w:p>
    <w:p w:rsidR="00277A13" w:rsidDel="005868B3" w:rsidRDefault="00277A13" w:rsidP="005868B3">
      <w:pPr>
        <w:rPr>
          <w:del w:id="330" w:author="Arthur Parmentier" w:date="2020-05-13T10:30:00Z"/>
        </w:rPr>
        <w:pPrChange w:id="331" w:author="Arthur Parmentier" w:date="2020-05-13T10:30:00Z">
          <w:pPr>
            <w:pStyle w:val="Paragraphedeliste"/>
            <w:numPr>
              <w:numId w:val="18"/>
            </w:numPr>
            <w:ind w:hanging="360"/>
          </w:pPr>
        </w:pPrChange>
      </w:pPr>
      <w:del w:id="332" w:author="Arthur Parmentier" w:date="2020-05-13T10:30:00Z">
        <w:r w:rsidDel="005868B3">
          <w:delText>The concept representing a LT in each discipline</w:delText>
        </w:r>
        <w:r w:rsidR="00DA634B" w:rsidDel="005868B3">
          <w:delText>/</w:delText>
        </w:r>
        <w:r w:rsidDel="005868B3">
          <w:delText>technical apparatus</w:delText>
        </w:r>
        <w:r w:rsidR="00CC74C2" w:rsidDel="005868B3">
          <w:rPr>
            <w:rStyle w:val="Appelnotedebasdep"/>
          </w:rPr>
          <w:delText xml:space="preserve"> </w:delText>
        </w:r>
      </w:del>
      <w:del w:id="333" w:author="Arthur Parmentier" w:date="2020-05-12T18:28:00Z">
        <w:r w:rsidDel="00BF3C70">
          <w:delText>must be</w:delText>
        </w:r>
      </w:del>
      <w:del w:id="334" w:author="Arthur Parmentier" w:date="2020-05-13T10:30:00Z">
        <w:r w:rsidDel="005868B3">
          <w:delText xml:space="preserve"> </w:delText>
        </w:r>
      </w:del>
      <w:del w:id="335" w:author="Arthur Parmentier" w:date="2020-05-12T18:30:00Z">
        <w:r w:rsidDel="00042A1D">
          <w:delText xml:space="preserve">constructed </w:delText>
        </w:r>
      </w:del>
      <w:del w:id="336" w:author="Arthur Parmentier" w:date="2020-05-13T10:30:00Z">
        <w:r w:rsidDel="005868B3">
          <w:delText xml:space="preserve">in relation with the concepts </w:delText>
        </w:r>
      </w:del>
      <w:del w:id="337" w:author="Arthur Parmentier" w:date="2020-05-12T18:28:00Z">
        <w:r w:rsidDel="003126BD">
          <w:delText xml:space="preserve">representing a </w:delText>
        </w:r>
      </w:del>
      <w:del w:id="338" w:author="Arthur Parmentier" w:date="2020-05-13T10:30:00Z">
        <w:r w:rsidDel="005868B3">
          <w:delText>LT in other disciplines</w:delText>
        </w:r>
        <w:r w:rsidR="00DA634B" w:rsidDel="005868B3">
          <w:delText>/technical apparatus</w:delText>
        </w:r>
      </w:del>
    </w:p>
    <w:p w:rsidR="00277A13" w:rsidDel="005868B3" w:rsidRDefault="00277A13" w:rsidP="005868B3">
      <w:pPr>
        <w:rPr>
          <w:del w:id="339" w:author="Arthur Parmentier" w:date="2020-05-13T10:30:00Z"/>
        </w:rPr>
        <w:pPrChange w:id="340" w:author="Arthur Parmentier" w:date="2020-05-13T10:30:00Z">
          <w:pPr/>
        </w:pPrChange>
      </w:pPr>
      <w:del w:id="341" w:author="Arthur Parmentier" w:date="2020-05-13T10:30:00Z">
        <w:r w:rsidDel="005868B3">
          <w:delText xml:space="preserve">We will see further that this relation can </w:delText>
        </w:r>
        <w:r w:rsidR="008B7AAC" w:rsidDel="005868B3">
          <w:delText>be supported by</w:delText>
        </w:r>
        <w:r w:rsidDel="005868B3">
          <w:delText xml:space="preserve"> cultural</w:delText>
        </w:r>
        <w:r w:rsidR="008B7AAC" w:rsidDel="005868B3">
          <w:delText xml:space="preserve"> mechanisms</w:delText>
        </w:r>
        <w:r w:rsidDel="005868B3">
          <w:delText xml:space="preserve">, for </w:delText>
        </w:r>
        <w:r w:rsidR="008B7AAC" w:rsidDel="005868B3">
          <w:delText xml:space="preserve">instance </w:delText>
        </w:r>
        <w:r w:rsidDel="005868B3">
          <w:delText>a relation of analogy</w:delText>
        </w:r>
        <w:r w:rsidR="008B7AAC" w:rsidDel="005868B3">
          <w:rPr>
            <w:rStyle w:val="Appelnotedebasdep"/>
          </w:rPr>
          <w:footnoteReference w:id="10"/>
        </w:r>
        <w:r w:rsidDel="005868B3">
          <w:delText xml:space="preserve"> </w:delText>
        </w:r>
        <w:r w:rsidR="002A3C42" w:rsidDel="005868B3">
          <w:delText>and/</w:delText>
        </w:r>
        <w:r w:rsidDel="005868B3">
          <w:delText>or innate</w:delText>
        </w:r>
        <w:r w:rsidR="008B7AAC" w:rsidDel="005868B3">
          <w:delText xml:space="preserve"> mechanisms such as the categorical human perception scheme.</w:delText>
        </w:r>
      </w:del>
    </w:p>
    <w:p w:rsidR="003F4ACB" w:rsidDel="005868B3" w:rsidRDefault="003F4ACB" w:rsidP="005868B3">
      <w:pPr>
        <w:rPr>
          <w:del w:id="344" w:author="Arthur Parmentier" w:date="2020-05-13T10:30:00Z"/>
          <w:moveFrom w:id="345" w:author="Arthur Parmentier" w:date="2020-05-12T18:35:00Z"/>
        </w:rPr>
        <w:pPrChange w:id="346" w:author="Arthur Parmentier" w:date="2020-05-13T10:30:00Z">
          <w:pPr/>
        </w:pPrChange>
      </w:pPr>
      <w:moveFromRangeStart w:id="347" w:author="Arthur Parmentier" w:date="2020-05-12T18:35:00Z" w:name="move40200963"/>
      <w:moveFrom w:id="348" w:author="Arthur Parmentier" w:date="2020-05-12T18:35:00Z">
        <w:del w:id="349" w:author="Arthur Parmentier" w:date="2020-05-13T10:30:00Z">
          <w:r w:rsidDel="005868B3">
            <w:delText>The term “overloading” corresponds to the multiplicity of concepts underlying a single sign such as LT.</w:delText>
          </w:r>
          <w:r w:rsidR="000224C7" w:rsidDel="005868B3">
            <w:delText xml:space="preserve"> Although we illustrated the overloading mechanism with the sign “LT”, we can observe the same mechanism for other signs, </w:delText>
          </w:r>
          <w:r w:rsidR="00DF40D9" w:rsidDel="005868B3">
            <w:delText>for instance</w:delText>
          </w:r>
          <w:r w:rsidR="000224C7" w:rsidDel="005868B3">
            <w:delText xml:space="preserve"> multi-disciplinary signs.</w:delText>
          </w:r>
        </w:del>
      </w:moveFrom>
    </w:p>
    <w:moveFromRangeEnd w:id="347"/>
    <w:p w:rsidR="001B082B" w:rsidDel="005868B3" w:rsidRDefault="001B082B" w:rsidP="005868B3">
      <w:pPr>
        <w:rPr>
          <w:del w:id="350" w:author="Arthur Parmentier" w:date="2020-05-13T10:30:00Z"/>
        </w:rPr>
        <w:pPrChange w:id="351" w:author="Arthur Parmentier" w:date="2020-05-13T10:30:00Z">
          <w:pPr/>
        </w:pPrChange>
      </w:pPr>
    </w:p>
    <w:p w:rsidR="001D7225" w:rsidRPr="001B082B" w:rsidDel="005868B3" w:rsidRDefault="001D7225" w:rsidP="005868B3">
      <w:pPr>
        <w:rPr>
          <w:del w:id="352" w:author="Arthur Parmentier" w:date="2020-05-13T10:30:00Z"/>
        </w:rPr>
        <w:pPrChange w:id="353" w:author="Arthur Parmentier" w:date="2020-05-13T10:30:00Z">
          <w:pPr/>
        </w:pPrChange>
      </w:pPr>
      <w:del w:id="354" w:author="Arthur Parmentier" w:date="2020-05-13T10:30:00Z">
        <w:r w:rsidDel="005868B3">
          <w:delText>DIFFERENCE D APPAREIL TECHNIQUE MAIS MEME PROROTYPE VS DIFF DE DISCIPLINE DONC DE PROTOTYPE (MEME SI L APPAREIL TECHNIQUE EST LE MEME).</w:delText>
        </w:r>
      </w:del>
    </w:p>
    <w:p w:rsidR="00F163F4" w:rsidRDefault="00FF4C82" w:rsidP="005868B3">
      <w:pPr>
        <w:pPrChange w:id="355" w:author="Arthur Parmentier" w:date="2020-05-13T10:30:00Z">
          <w:pPr>
            <w:pStyle w:val="Titre2"/>
          </w:pPr>
        </w:pPrChange>
      </w:pPr>
      <w:r>
        <w:t>Wrap-up: w</w:t>
      </w:r>
      <w:r w:rsidR="00B53663">
        <w:t>hat is a long tone?</w:t>
      </w:r>
    </w:p>
    <w:p w:rsidR="006155A3" w:rsidRDefault="00F163F4" w:rsidP="00061E60">
      <w:r>
        <w:t>By taking the simple example of the LT, we will see how the categorical and prototypical perception scheme plays an important role in the mechanisms of SP.</w:t>
      </w:r>
    </w:p>
    <w:p w:rsidR="00BC3D06" w:rsidRDefault="00BC3D06" w:rsidP="00061E60">
      <w:r>
        <w:lastRenderedPageBreak/>
        <w:t xml:space="preserve">What is a long tone? </w:t>
      </w:r>
      <w:r>
        <w:br/>
        <w:t>It would be tempting to define the long tone for each discipline by giving a set of characteristics that all long tone must have, for instance:</w:t>
      </w:r>
    </w:p>
    <w:p w:rsidR="00BC3D06" w:rsidRDefault="00BC3D06" w:rsidP="00BC3D06">
      <w:pPr>
        <w:pStyle w:val="Paragraphedeliste"/>
        <w:numPr>
          <w:ilvl w:val="0"/>
          <w:numId w:val="14"/>
        </w:numPr>
      </w:pPr>
      <w:r>
        <w:t>In music, a constant pitch and volume over time</w:t>
      </w:r>
    </w:p>
    <w:p w:rsidR="00BC3D06" w:rsidRDefault="00BC3D06" w:rsidP="00BC3D06">
      <w:pPr>
        <w:pStyle w:val="Paragraphedeliste"/>
        <w:numPr>
          <w:ilvl w:val="0"/>
          <w:numId w:val="14"/>
        </w:numPr>
      </w:pPr>
      <w:r>
        <w:t>In dance, a movement without accent…</w:t>
      </w:r>
    </w:p>
    <w:p w:rsidR="00E44A97" w:rsidRDefault="00BC3D06" w:rsidP="004714EE">
      <w:r>
        <w:t>We know however from the research on our perception scheme that the LT is not (and perhaps, cannot) be defined with such characteristics or traits.</w:t>
      </w:r>
      <w:r w:rsidR="00F636CA">
        <w:t xml:space="preserve"> It shows us that the</w:t>
      </w:r>
      <w:r w:rsidR="00061E60">
        <w:t xml:space="preserve"> LT is not a musical element defined by a finite number of properties</w:t>
      </w:r>
      <w:r w:rsidR="00F636CA">
        <w:t xml:space="preserve"> </w:t>
      </w:r>
      <w:r w:rsidR="00061E60">
        <w:t>but is rather a category constructed by the human perception</w:t>
      </w:r>
      <w:r w:rsidR="000F1531">
        <w:t xml:space="preserve"> scheme</w:t>
      </w:r>
      <w:r w:rsidR="00F636CA">
        <w:rPr>
          <w:rStyle w:val="Appelnotedebasdep"/>
        </w:rPr>
        <w:footnoteReference w:id="11"/>
      </w:r>
      <w:r w:rsidR="00061E60">
        <w:t xml:space="preserve"> around a “prototypical” element which exhibits the features that are usually said to define the concept</w:t>
      </w:r>
      <w:r w:rsidR="00001C42">
        <w:t>s</w:t>
      </w:r>
      <w:r w:rsidR="00061E60">
        <w:t xml:space="preserve"> of a LT.</w:t>
      </w:r>
      <w:r w:rsidR="00061E60">
        <w:br/>
      </w:r>
      <w:r w:rsidR="002B4F17">
        <w:t xml:space="preserve">In </w:t>
      </w:r>
      <w:r w:rsidR="0036091B">
        <w:t>this framework, a c</w:t>
      </w:r>
      <w:r w:rsidR="008211BE">
        <w:t>ontent</w:t>
      </w:r>
      <w:r w:rsidR="00061E60">
        <w:t xml:space="preserve"> is perceived as “more” or “less” a LT, rather than either a LT or not.</w:t>
      </w:r>
    </w:p>
    <w:p w:rsidR="00B12EC1" w:rsidRPr="00B12EC1" w:rsidRDefault="00B12EC1" w:rsidP="00061E60">
      <w:pPr>
        <w:pStyle w:val="Titre3"/>
      </w:pPr>
      <w:r>
        <w:t>Sign overloading</w:t>
      </w:r>
    </w:p>
    <w:p w:rsidR="00FF5B3F" w:rsidRDefault="004659F5" w:rsidP="00B12EC1">
      <w:r>
        <w:t>I will try to show that</w:t>
      </w:r>
      <w:r w:rsidR="00B12EC1">
        <w:t xml:space="preserve"> that in general, the </w:t>
      </w:r>
      <w:r w:rsidR="003579B0">
        <w:t xml:space="preserve">grouping </w:t>
      </w:r>
      <w:r>
        <w:t>relations</w:t>
      </w:r>
      <w:r w:rsidR="00B12EC1">
        <w:t xml:space="preserve"> linking those concepts together</w:t>
      </w:r>
      <w:r w:rsidR="006D58F1">
        <w:t xml:space="preserve"> under a single sign</w:t>
      </w:r>
      <w:r w:rsidR="00B12EC1">
        <w:t xml:space="preserve"> are </w:t>
      </w:r>
      <w:r w:rsidR="00CE6B94">
        <w:t>made possible by</w:t>
      </w:r>
      <w:r w:rsidR="00B12EC1">
        <w:t xml:space="preserve"> cultural </w:t>
      </w:r>
      <w:r w:rsidR="00EA4C32">
        <w:t>schemes (analogies)</w:t>
      </w:r>
      <w:r w:rsidR="00B12EC1">
        <w:t xml:space="preserve"> and innate perception schemes of human mind.</w:t>
      </w:r>
      <w:r w:rsidR="009E7ADA">
        <w:t xml:space="preserve"> I will use the example of the sign LT to illustrate </w:t>
      </w:r>
      <w:r w:rsidR="00AE2C19">
        <w:t>how these schemes allow for translating the sign LT into the concepts that are relevant for each discipline, instrument (or technical apparatus).</w:t>
      </w:r>
    </w:p>
    <w:p w:rsidR="00727764" w:rsidRDefault="00727764" w:rsidP="00727764">
      <w:pPr>
        <w:pStyle w:val="Titre4"/>
      </w:pPr>
      <w:r>
        <w:t>Innate perception schemes</w:t>
      </w:r>
    </w:p>
    <w:p w:rsidR="0036185A" w:rsidRPr="0036185A" w:rsidRDefault="0036185A" w:rsidP="0036185A">
      <w:pPr>
        <w:pStyle w:val="Titre5"/>
      </w:pPr>
      <w:r>
        <w:t>How to perform a LT on percussions?</w:t>
      </w:r>
    </w:p>
    <w:p w:rsidR="00C362C5" w:rsidRDefault="00161FBC" w:rsidP="00161FBC">
      <w:r>
        <w:t>I often see questions arising about how to perform a sign for a specific instrument or discipline, for instance a percussionist asking how he should perform a long tone with drums.</w:t>
      </w:r>
      <w:r w:rsidR="00BE6883">
        <w:br/>
      </w:r>
      <w:r>
        <w:t>While the experienced performer will probably use different possible techniques intuitively (a fast roll, using brushes, playing on cymbals that have a long acoustic response), we can derive from this simple observation that the concept of the long tone doesn’t necessarily have a trivial interpretation and its realization may not be accessible for instruments like percussions.</w:t>
      </w:r>
      <w:r w:rsidR="00BE6883">
        <w:br/>
      </w:r>
      <w:r>
        <w:t>Let’s break down the conceptual operations that allow the percussionist to respond to a LT when its prototype is out the set of possibilities offered by his instrument.</w:t>
      </w:r>
      <w:r>
        <w:br/>
        <w:t>To achieve this, the percussionist w</w:t>
      </w:r>
      <w:r w:rsidR="00BE6883">
        <w:t>ould</w:t>
      </w:r>
      <w:r>
        <w:t xml:space="preserve"> typically translate the concept of LT to another concept, the roll, easily accessible to the performer. The roll will allow him to approach the prototype of the LT by increasing the speed of the roll as much as he can.</w:t>
      </w:r>
      <w:r>
        <w:br/>
      </w:r>
      <w:r w:rsidR="006F6F60">
        <w:t>Another</w:t>
      </w:r>
      <w:r>
        <w:t xml:space="preserve"> way to phrase this conceptually is to say that in the space of musical concepts, the prototype of the LT is the asymptotical, limit point of the concept of roll when its speed goes to infinity.</w:t>
      </w:r>
    </w:p>
    <w:p w:rsidR="00C362C5" w:rsidRDefault="00C362C5" w:rsidP="00C362C5">
      <w:pPr>
        <w:pStyle w:val="Titre5"/>
      </w:pPr>
      <w:r>
        <w:lastRenderedPageBreak/>
        <w:t xml:space="preserve">An implicit translation </w:t>
      </w:r>
      <w:r w:rsidR="00C91523">
        <w:t>by our perception scheme</w:t>
      </w:r>
    </w:p>
    <w:p w:rsidR="00914B9D" w:rsidRDefault="00161FBC" w:rsidP="00C362C5">
      <w:r>
        <w:t>The important point illustrated here is that SP involves operations of translation from concepts whose prototype</w:t>
      </w:r>
      <w:r w:rsidR="007E7D0A">
        <w:rPr>
          <w:rStyle w:val="Appelnotedebasdep"/>
        </w:rPr>
        <w:footnoteReference w:id="12"/>
      </w:r>
      <w:r>
        <w:t xml:space="preserve"> does not exist in a discipline to a concept of the discipline that relates to the prototype. </w:t>
      </w:r>
      <w:r w:rsidR="000F1082">
        <w:t>In previous example, we saw that the percussionist could translate the sign LT to the concept of roll that is relevant to its instrument. But what is the implicit scheme allowing for this translation?</w:t>
      </w:r>
    </w:p>
    <w:p w:rsidR="00FA4DD8" w:rsidRDefault="000F1082" w:rsidP="00C362C5">
      <w:r>
        <w:t xml:space="preserve">I interpreted the fast roll as an “approach” to the prototype of a LT in the space of musical concepts, suggesting that there is a metric that allow us to measure the distance between the roll at a certain speed, volume… and the prototype of a LT. Even though this topic is out of my field of </w:t>
      </w:r>
      <w:r w:rsidR="00C27D4A">
        <w:t>expertise</w:t>
      </w:r>
      <w:r>
        <w:t xml:space="preserve"> </w:t>
      </w:r>
      <w:r w:rsidR="00C27D4A">
        <w:t>and of the scope of this text,</w:t>
      </w:r>
      <w:r w:rsidR="00914B9D">
        <w:t xml:space="preserve"> we can remark that the acoustic response of a fast roll “approaches” the performer’s expectation of the acoustic response of a LT, such that the human perception scheme will associate the fast roll with the prototype of the LT.</w:t>
      </w:r>
    </w:p>
    <w:p w:rsidR="00FA4DD8" w:rsidRDefault="00FA4DD8" w:rsidP="00FA4DD8">
      <w:pPr>
        <w:pStyle w:val="Titre5"/>
      </w:pPr>
      <w:r>
        <w:t>Learning the translation</w:t>
      </w:r>
    </w:p>
    <w:p w:rsidR="00161FBC" w:rsidRDefault="00161FBC" w:rsidP="00FA4DD8">
      <w:r>
        <w:t>While the operations of translation are in general not obvious (hence the questions on the subject), I observed that most Soundpainters explicit what operations are valid to beginners in SP.</w:t>
      </w:r>
    </w:p>
    <w:p w:rsidR="00161FBC" w:rsidRPr="00161FBC" w:rsidRDefault="00161FBC" w:rsidP="00161FBC"/>
    <w:p w:rsidR="00727764" w:rsidRPr="00727764" w:rsidRDefault="00727764" w:rsidP="00727764">
      <w:pPr>
        <w:pStyle w:val="Titre4"/>
      </w:pPr>
      <w:r>
        <w:t>Cultural analogies</w:t>
      </w:r>
    </w:p>
    <w:p w:rsidR="00D36F5F" w:rsidRDefault="00D36F5F" w:rsidP="00061E60">
      <w:pPr>
        <w:pStyle w:val="Titre2"/>
      </w:pPr>
      <w:r>
        <w:t>Personal observations during SP practice</w:t>
      </w:r>
    </w:p>
    <w:p w:rsidR="003E3973" w:rsidRDefault="004F1D82" w:rsidP="00B12EC1">
      <w:r>
        <w:t>My theory is that o</w:t>
      </w:r>
      <w:r w:rsidR="00D36F5F">
        <w:t>ur categorical and prototypical perception scheme plays an important role on both how performers and soundpainters can interpret the artistic material that is being produced by the group</w:t>
      </w:r>
      <w:r w:rsidR="00020B23">
        <w:t>,</w:t>
      </w:r>
      <w:r w:rsidR="00966026">
        <w:t xml:space="preserve"> and </w:t>
      </w:r>
      <w:r w:rsidR="00D36F5F">
        <w:t>how they will respond to the requests, i.e. what content</w:t>
      </w:r>
      <w:r w:rsidR="003E3973">
        <w:t xml:space="preserve"> the performer will produce.</w:t>
      </w:r>
    </w:p>
    <w:p w:rsidR="00B12EC1" w:rsidRDefault="00D36F5F" w:rsidP="00B12EC1">
      <w:r>
        <w:t xml:space="preserve"> </w:t>
      </w:r>
      <w:r w:rsidR="003E3973">
        <w:t xml:space="preserve">I will </w:t>
      </w:r>
      <w:r w:rsidR="00E6096A">
        <w:t xml:space="preserve">try to support </w:t>
      </w:r>
      <w:r w:rsidR="003E3973">
        <w:t xml:space="preserve">this theory by analyzing examples from my own experience as a performer, a soundpainter </w:t>
      </w:r>
      <w:r w:rsidR="00E46E02">
        <w:t>and</w:t>
      </w:r>
      <w:r w:rsidR="003E3973">
        <w:t xml:space="preserve"> discussions I had with other performers</w:t>
      </w:r>
      <w:r w:rsidR="004B4D10">
        <w:t xml:space="preserve"> on the topic of the </w:t>
      </w:r>
      <w:r w:rsidR="008852B8">
        <w:t xml:space="preserve">LT </w:t>
      </w:r>
      <w:r w:rsidR="004B4D10">
        <w:t>which appears as a</w:t>
      </w:r>
      <w:r w:rsidR="00E86487">
        <w:t xml:space="preserve">n easy </w:t>
      </w:r>
      <w:r w:rsidR="004B4D10">
        <w:t xml:space="preserve">example to observe </w:t>
      </w:r>
      <w:r w:rsidR="00E86487">
        <w:t>some of the</w:t>
      </w:r>
      <w:r w:rsidR="004B4D10">
        <w:t xml:space="preserve"> underlying schemes of perception </w:t>
      </w:r>
      <w:r w:rsidR="00D52FC2">
        <w:t>and association</w:t>
      </w:r>
      <w:r w:rsidR="00577853">
        <w:t>s of</w:t>
      </w:r>
      <w:r w:rsidR="00E86487">
        <w:t xml:space="preserve"> musical concepts.</w:t>
      </w:r>
    </w:p>
    <w:p w:rsidR="00D74CAF" w:rsidRDefault="00D97343" w:rsidP="00D74CAF">
      <w:r>
        <w:t xml:space="preserve">All 5 experienced soundpainters I have worked with teach the concept of a long tone by giving both characteristic traits and prototypical examples of a LT, showing “how it’s done” in each discipline. Their approach is usually to start defining orally the most </w:t>
      </w:r>
      <w:r w:rsidR="009D41F3">
        <w:t>characteristically</w:t>
      </w:r>
      <w:r>
        <w:t xml:space="preserve"> trait of the concept</w:t>
      </w:r>
      <w:r w:rsidR="009D41F3">
        <w:t xml:space="preserve">, for instance “a fluid movement without accent” for dancers and then give illustrations using their body, with different speeds for each example. For musician, they would for instance mention that </w:t>
      </w:r>
      <w:r w:rsidR="00E00D2B">
        <w:t xml:space="preserve">a LT is a sound with constant </w:t>
      </w:r>
      <w:r w:rsidR="00084B44">
        <w:t>frequency</w:t>
      </w:r>
      <w:r w:rsidR="009D41F3">
        <w:t xml:space="preserve"> </w:t>
      </w:r>
      <w:r w:rsidR="002D269B">
        <w:t xml:space="preserve">as first definition of the concept </w:t>
      </w:r>
      <w:r w:rsidR="009D41F3">
        <w:t>and give examples by singing the prototype of a LT at different frequencies.</w:t>
      </w:r>
    </w:p>
    <w:p w:rsidR="00616EBE" w:rsidRDefault="00D74CAF" w:rsidP="00D74CAF">
      <w:pPr>
        <w:pStyle w:val="Paragraphedeliste"/>
        <w:numPr>
          <w:ilvl w:val="0"/>
          <w:numId w:val="11"/>
        </w:numPr>
      </w:pPr>
      <w:r>
        <w:lastRenderedPageBreak/>
        <w:t>From the examples</w:t>
      </w:r>
      <w:r w:rsidR="00C32ADD">
        <w:t xml:space="preserve"> given by the soundpainter</w:t>
      </w:r>
      <w:r>
        <w:t xml:space="preserve">, </w:t>
      </w:r>
      <w:r w:rsidR="00F813C8">
        <w:t xml:space="preserve">unexperienced </w:t>
      </w:r>
      <w:r>
        <w:t xml:space="preserve">performers are usually able to internalize the prototype of the concept </w:t>
      </w:r>
      <w:r w:rsidR="00B66461">
        <w:t xml:space="preserve">of a LT for their discipline </w:t>
      </w:r>
      <w:r>
        <w:t>and produce examples of their own at different frequencies/speeds.</w:t>
      </w:r>
      <w:r w:rsidR="00AB02F6">
        <w:t xml:space="preserve"> </w:t>
      </w:r>
      <w:r>
        <w:t xml:space="preserve">I observed that the examples </w:t>
      </w:r>
      <w:r w:rsidR="00CD7228">
        <w:t>produced by</w:t>
      </w:r>
      <w:r>
        <w:t xml:space="preserve"> unexperienced performers</w:t>
      </w:r>
      <w:r w:rsidR="00CD7228">
        <w:t xml:space="preserve"> </w:t>
      </w:r>
      <w:r>
        <w:t>at first are very often close to the prototype</w:t>
      </w:r>
      <w:r w:rsidR="001D3228">
        <w:t>.</w:t>
      </w:r>
      <w:r w:rsidR="00D007E8">
        <w:br/>
        <w:t xml:space="preserve">But as performers become more experienced, I observed that </w:t>
      </w:r>
      <w:r w:rsidR="0072458D">
        <w:t xml:space="preserve">they </w:t>
      </w:r>
      <w:r w:rsidR="00D007E8">
        <w:t>tend to increase the span of produced examples not only by broadening the distribution to the parameters that have been introduced to (volume, frequency</w:t>
      </w:r>
      <w:r w:rsidR="001D3228">
        <w:t>, timbre</w:t>
      </w:r>
      <w:r w:rsidR="00D007E8">
        <w:t>…) but also by exploring different “dimensions” of the sound, such as vibrato, micro-distortions, extended techniques etc.</w:t>
      </w:r>
      <w:r w:rsidR="00B4379D">
        <w:t xml:space="preserve"> </w:t>
      </w:r>
      <w:r w:rsidR="001A2544">
        <w:t>In other words, they</w:t>
      </w:r>
      <w:r w:rsidR="00B4379D">
        <w:t xml:space="preserve"> </w:t>
      </w:r>
      <w:r w:rsidR="001A2544">
        <w:t>progressively “</w:t>
      </w:r>
      <w:r w:rsidR="00B4379D">
        <w:t>detach</w:t>
      </w:r>
      <w:r w:rsidR="001A2544">
        <w:t>”</w:t>
      </w:r>
      <w:r w:rsidR="00B4379D">
        <w:t xml:space="preserve"> from the prototypes of the LT concepts</w:t>
      </w:r>
      <w:r w:rsidR="001A2544">
        <w:rPr>
          <w:rStyle w:val="Appelnotedebasdep"/>
        </w:rPr>
        <w:footnoteReference w:id="13"/>
      </w:r>
      <w:r w:rsidR="001A2544">
        <w:t xml:space="preserve"> </w:t>
      </w:r>
      <w:r w:rsidR="00B4379D">
        <w:t>and their characteristic features by exploring more features of the content and reaching more extremal points.</w:t>
      </w:r>
      <w:r w:rsidR="00685AAF">
        <w:t xml:space="preserve"> In other words, if we take the N-dimension space (one dimension per parameter of the LT) of all LTs accessible to a performer, whose boundaries are determined by the technical and imaginative limitations of the performer himself, the distribution of the production of a learning performer should first span a limited volume around the centroid of the space that can be considered the prototype of the concept of a LT. Then, the volume covered by the distribution and its variance would increase with experience and artistic research.</w:t>
      </w:r>
      <w:r w:rsidR="00685AAF">
        <w:br/>
        <w:t xml:space="preserve">This expansion process was discussed especially </w:t>
      </w:r>
      <w:r w:rsidR="00276A39">
        <w:t>in my experience with a year-lasting Soundpainting group, in which we had sessions dedicated to explore new generative processes and dimensions for LT and other very prototyped concepts.</w:t>
      </w:r>
      <w:r w:rsidR="008A6CE7">
        <w:t xml:space="preserve"> From the discussion, it was clear that our production of LT was largely prototypical and that extending the range of production required dedicated work and one explanation that I remember was that it takes a lot more cognitive load to produce a LT far from the prototype than a LT close to it. Therefore, under the constraints of immediate play, it was hard to propose something original. I conceived this training as a way to reduce the cognitive cost of the production of less-prototypical LT, therefore bringing more diversity to the responses of the performers.</w:t>
      </w:r>
      <w:r w:rsidR="00276A39">
        <w:br/>
        <w:t>During one week or shorter workshops that mixed both beginners and experienced performers in Soundpainting, I observed that experienced performers were responding to requests with a wider variety than beginners in Soundpainting</w:t>
      </w:r>
      <w:r w:rsidR="00616EBE">
        <w:t xml:space="preserve"> as one could expect from previous observations, but also that performers with a greater technical level would also respond with a greater variety. My interpretation of this observation is that </w:t>
      </w:r>
    </w:p>
    <w:p w:rsidR="00E6096A" w:rsidRDefault="00616EBE" w:rsidP="00616EBE">
      <w:pPr>
        <w:pStyle w:val="Paragraphedeliste"/>
        <w:numPr>
          <w:ilvl w:val="1"/>
          <w:numId w:val="11"/>
        </w:numPr>
      </w:pPr>
      <w:r>
        <w:t>the cognitive load of the production of a content depends not only on the experience of the performer with SP, but also with his discipline</w:t>
      </w:r>
    </w:p>
    <w:p w:rsidR="00616EBE" w:rsidRDefault="00616EBE" w:rsidP="00616EBE">
      <w:pPr>
        <w:pStyle w:val="Paragraphedeliste"/>
        <w:numPr>
          <w:ilvl w:val="1"/>
          <w:numId w:val="11"/>
        </w:numPr>
      </w:pPr>
      <w:r>
        <w:lastRenderedPageBreak/>
        <w:t>the cognitive load is a key metric for understanding how far from a prototype a given performer can respond to a SP request</w:t>
      </w:r>
    </w:p>
    <w:p w:rsidR="00DB6A50" w:rsidRDefault="00DB6A50" w:rsidP="00B96316">
      <w:pPr>
        <w:pStyle w:val="Paragraphedeliste"/>
      </w:pPr>
      <w:r>
        <w:t>From my experience in Brazil, I can add to the latter the following remark:</w:t>
      </w:r>
    </w:p>
    <w:p w:rsidR="00DB6A50" w:rsidRDefault="00DB6A50" w:rsidP="00DB6A50">
      <w:pPr>
        <w:pStyle w:val="Paragraphedeliste"/>
        <w:numPr>
          <w:ilvl w:val="1"/>
          <w:numId w:val="11"/>
        </w:numPr>
      </w:pPr>
      <w:r>
        <w:t xml:space="preserve">the desire or </w:t>
      </w:r>
      <w:r w:rsidR="00AD6A79">
        <w:t>willingness</w:t>
      </w:r>
      <w:r>
        <w:t xml:space="preserve"> of a performer to respond to the request in a certain way is very cultural. In the previous discussion, I have interpreted the expansion of the variety of responses as a consequence of the decrease of its cognitive load for the performer, but it is important to remark that this expansion may not be observed at all if the performer himself is satisfied by </w:t>
      </w:r>
      <w:r w:rsidR="00AD6A79">
        <w:t xml:space="preserve">a certain type of response, should it by prototypical or not. In fact, this expansion </w:t>
      </w:r>
      <w:r w:rsidR="00FC61C6">
        <w:t>relies</w:t>
      </w:r>
      <w:r w:rsidR="00AD6A79">
        <w:t xml:space="preserve"> on the motivation of</w:t>
      </w:r>
      <w:r w:rsidR="00FC61C6">
        <w:t>/relevancy for</w:t>
      </w:r>
      <w:r w:rsidR="00AD6A79">
        <w:t xml:space="preserve"> the performer to vary its responses for artistic reasons that depend on the context</w:t>
      </w:r>
      <w:r w:rsidR="005A6D19">
        <w:t xml:space="preserve"> </w:t>
      </w:r>
      <w:r w:rsidR="00D97670">
        <w:t xml:space="preserve">of the performance </w:t>
      </w:r>
      <w:r w:rsidR="005A6D19">
        <w:t xml:space="preserve">and </w:t>
      </w:r>
      <w:r w:rsidR="00AD6A79">
        <w:t>the background of the performer, including his cultural background.</w:t>
      </w:r>
      <w:r w:rsidR="00DC6324">
        <w:rPr>
          <w:rStyle w:val="Appelnotedebasdep"/>
        </w:rPr>
        <w:footnoteReference w:id="14"/>
      </w:r>
    </w:p>
    <w:p w:rsidR="00446AB2" w:rsidRDefault="00446AB2" w:rsidP="00665749">
      <w:pPr>
        <w:pStyle w:val="Paragraphedeliste"/>
        <w:numPr>
          <w:ilvl w:val="0"/>
          <w:numId w:val="11"/>
        </w:numPr>
      </w:pPr>
      <w:r>
        <w:t>Another consequence of the categorical nature of the concepts beneath SP signs is the inexistence of a clear frontier between the concepts themselves. For instance, one could argue that silence can be considered as an extremely low volume long tone, and purposefully respond to a request of LT with silence. My observation is that during learning phases, Soundpainters prefer that beginners show that they have understood the concepts by responding with prototypical examples instead of “extreme” examples.</w:t>
      </w:r>
    </w:p>
    <w:p w:rsidR="00E6096A" w:rsidRPr="00B12EC1" w:rsidRDefault="00E6096A" w:rsidP="00B12EC1"/>
    <w:p w:rsidR="00B400C3" w:rsidRPr="00E6096A" w:rsidRDefault="00B400C3" w:rsidP="00E6654A">
      <w:pPr>
        <w:rPr>
          <w:i/>
          <w:iCs/>
        </w:rPr>
      </w:pPr>
      <w:r w:rsidRPr="00E6096A">
        <w:rPr>
          <w:i/>
          <w:iCs/>
        </w:rPr>
        <w:t xml:space="preserve">Goal: </w:t>
      </w:r>
      <w:r w:rsidR="00B51491" w:rsidRPr="00E6096A">
        <w:rPr>
          <w:i/>
          <w:iCs/>
        </w:rPr>
        <w:t>describe the concepts that SP deals with and propose a categorization of these concepts based on an interpretation of the mechanisms of SP</w:t>
      </w:r>
      <w:r w:rsidR="00C31E28" w:rsidRPr="00E6096A">
        <w:rPr>
          <w:i/>
          <w:iCs/>
        </w:rPr>
        <w:t xml:space="preserve"> (SP as a set of operations – transformations).</w:t>
      </w:r>
    </w:p>
    <w:p w:rsidR="00DE1655" w:rsidRPr="00953072" w:rsidRDefault="00D770BE" w:rsidP="00E6654A">
      <w:pPr>
        <w:pStyle w:val="Titre2"/>
      </w:pPr>
      <w:bookmarkStart w:id="356" w:name="_Toc40025935"/>
      <w:bookmarkStart w:id="357" w:name="_Toc40090429"/>
      <w:r w:rsidRPr="00953072">
        <w:t>Mechanism 1: t</w:t>
      </w:r>
      <w:r w:rsidR="00273CAA" w:rsidRPr="00953072">
        <w:t>ransformations (</w:t>
      </w:r>
      <w:r w:rsidR="00FA6678" w:rsidRPr="00953072">
        <w:t>projections?</w:t>
      </w:r>
      <w:r w:rsidR="00273CAA" w:rsidRPr="00953072">
        <w:t>)</w:t>
      </w:r>
      <w:r w:rsidR="009824AD" w:rsidRPr="00953072">
        <w:t xml:space="preserve"> of concepts onto the physical space of the body</w:t>
      </w:r>
      <w:bookmarkEnd w:id="356"/>
      <w:bookmarkEnd w:id="357"/>
    </w:p>
    <w:p w:rsidR="00616215" w:rsidRPr="00953072" w:rsidRDefault="00616215" w:rsidP="00E6654A">
      <w:r w:rsidRPr="00953072">
        <w:t xml:space="preserve">Key idea: forming a sign/gestural language means creating a mapping between concepts </w:t>
      </w:r>
      <w:r w:rsidR="00FA6678" w:rsidRPr="00953072">
        <w:t xml:space="preserve">from different sources (fields?) </w:t>
      </w:r>
      <w:r w:rsidRPr="00953072">
        <w:t>and the physical space of the human person who signs. How is this done in SP?</w:t>
      </w:r>
    </w:p>
    <w:p w:rsidR="00AD2F7B" w:rsidRPr="00953072" w:rsidRDefault="00DB4763" w:rsidP="00E6654A">
      <w:r w:rsidRPr="00953072">
        <w:t xml:space="preserve">OVERALL TRANSFORMATION SCHEME </w:t>
      </w:r>
      <w:r w:rsidR="00AD2F7B" w:rsidRPr="00953072">
        <w:t xml:space="preserve">(illustrate the scheme of the </w:t>
      </w:r>
      <w:r w:rsidR="005E605C" w:rsidRPr="00953072">
        <w:t>transformation</w:t>
      </w:r>
      <w:r w:rsidR="00AD2F7B" w:rsidRPr="00953072">
        <w:t xml:space="preserve"> process</w:t>
      </w:r>
      <w:r w:rsidR="00F76CA7" w:rsidRPr="00953072">
        <w:t>: source concepts to signs that represents them, gestures that evoke them…</w:t>
      </w:r>
      <w:r w:rsidR="00AD2F7B" w:rsidRPr="00953072">
        <w:t>)</w:t>
      </w:r>
    </w:p>
    <w:p w:rsidR="00DE1B67" w:rsidRPr="00953072" w:rsidRDefault="00DB4763" w:rsidP="00061E60">
      <w:pPr>
        <w:pStyle w:val="Titre3"/>
      </w:pPr>
      <w:bookmarkStart w:id="358" w:name="_Toc40090430"/>
      <w:r w:rsidRPr="00953072">
        <w:t>Input space</w:t>
      </w:r>
      <w:bookmarkEnd w:id="358"/>
    </w:p>
    <w:p w:rsidR="00DE1B67" w:rsidRPr="00953072" w:rsidRDefault="00AD2F7B" w:rsidP="00E6654A">
      <w:r w:rsidRPr="00953072">
        <w:t xml:space="preserve">We can identify several </w:t>
      </w:r>
      <w:r w:rsidR="00900C8A" w:rsidRPr="00953072">
        <w:t xml:space="preserve">repertoires </w:t>
      </w:r>
      <w:r w:rsidR="00575AED" w:rsidRPr="00953072">
        <w:t xml:space="preserve">(sources) </w:t>
      </w:r>
      <w:r w:rsidR="00F76CA7" w:rsidRPr="00953072">
        <w:t xml:space="preserve">of concepts </w:t>
      </w:r>
      <w:r w:rsidR="005639BB" w:rsidRPr="00953072">
        <w:t>in the input space of</w:t>
      </w:r>
      <w:r w:rsidR="00F76CA7" w:rsidRPr="00953072">
        <w:t xml:space="preserve"> this transformation scheme</w:t>
      </w:r>
    </w:p>
    <w:p w:rsidR="005A3CBF" w:rsidRPr="00953072" w:rsidRDefault="005A3CBF" w:rsidP="00E6654A">
      <w:pPr>
        <w:pStyle w:val="Titre4"/>
      </w:pPr>
      <w:r w:rsidRPr="00E24064">
        <w:lastRenderedPageBreak/>
        <w:t>Concepts</w:t>
      </w:r>
      <w:r w:rsidRPr="00953072">
        <w:t xml:space="preserve"> from artistic disciplines</w:t>
      </w:r>
    </w:p>
    <w:p w:rsidR="005A3CBF" w:rsidRPr="00953072" w:rsidRDefault="005A3CBF" w:rsidP="00E6654A">
      <w:r w:rsidRPr="00953072">
        <w:t>Long Tone, minimalism…</w:t>
      </w:r>
    </w:p>
    <w:p w:rsidR="0049358D" w:rsidRPr="00953072" w:rsidRDefault="005A3CBF" w:rsidP="00E6654A">
      <w:pPr>
        <w:pStyle w:val="Titre4"/>
      </w:pPr>
      <w:r w:rsidRPr="00953072">
        <w:t xml:space="preserve">Concepts from </w:t>
      </w:r>
      <w:r w:rsidR="0049358D" w:rsidRPr="00953072">
        <w:t>oral languages</w:t>
      </w:r>
    </w:p>
    <w:p w:rsidR="0049358D" w:rsidRPr="00953072" w:rsidRDefault="0049358D" w:rsidP="00E6654A">
      <w:r w:rsidRPr="00953072">
        <w:t>Logic</w:t>
      </w:r>
      <w:r w:rsidR="0067424B" w:rsidRPr="00953072">
        <w:t>al elements</w:t>
      </w:r>
    </w:p>
    <w:p w:rsidR="008833B3" w:rsidRPr="00953072" w:rsidRDefault="0067424B" w:rsidP="00E6654A">
      <w:pPr>
        <w:pStyle w:val="Titre4"/>
      </w:pPr>
      <w:r w:rsidRPr="00953072">
        <w:t>“High/low”</w:t>
      </w:r>
      <w:r w:rsidR="005A3CBF" w:rsidRPr="00953072">
        <w:t xml:space="preserve"> </w:t>
      </w:r>
      <w:r w:rsidRPr="00953072">
        <w:t>cultural representations of quiet/loud (volume), slow/fast (tempo), pitch…</w:t>
      </w:r>
    </w:p>
    <w:p w:rsidR="0067424B" w:rsidRPr="00953072" w:rsidRDefault="0067424B" w:rsidP="00E6654A">
      <w:r w:rsidRPr="00953072">
        <w:t>Even though the concepts of volume, tempo or pitch may be universal, their mapping onto a low/high axis is defined culturally in modern societies.</w:t>
      </w:r>
    </w:p>
    <w:p w:rsidR="008833B3" w:rsidRPr="00953072" w:rsidRDefault="008833B3" w:rsidP="00E6654A">
      <w:pPr>
        <w:pStyle w:val="Titre4"/>
      </w:pPr>
      <w:r w:rsidRPr="00953072">
        <w:t>…</w:t>
      </w:r>
    </w:p>
    <w:p w:rsidR="008833B3" w:rsidRPr="00953072" w:rsidRDefault="008833B3" w:rsidP="00061E60">
      <w:pPr>
        <w:pStyle w:val="Titre3"/>
      </w:pPr>
      <w:bookmarkStart w:id="359" w:name="_Toc40090431"/>
      <w:r w:rsidRPr="00953072">
        <w:t>Transformations</w:t>
      </w:r>
      <w:r w:rsidR="006223A9" w:rsidRPr="00953072">
        <w:t xml:space="preserve"> and output spaces</w:t>
      </w:r>
      <w:bookmarkEnd w:id="359"/>
    </w:p>
    <w:p w:rsidR="008833B3" w:rsidRPr="00953072" w:rsidRDefault="008833B3" w:rsidP="00E6654A">
      <w:pPr>
        <w:pStyle w:val="Titre4"/>
      </w:pPr>
      <w:r w:rsidRPr="00953072">
        <w:t>Creation of a sign</w:t>
      </w:r>
    </w:p>
    <w:p w:rsidR="008833B3" w:rsidRPr="00953072" w:rsidRDefault="008833B3" w:rsidP="00E6654A">
      <w:r w:rsidRPr="00953072">
        <w:t>… Describe here more about the process of creating a sign (examples, general rules…)</w:t>
      </w:r>
    </w:p>
    <w:p w:rsidR="008833B3" w:rsidRPr="00953072" w:rsidRDefault="008833B3" w:rsidP="00E6654A">
      <w:pPr>
        <w:pStyle w:val="Titre4"/>
      </w:pPr>
      <w:r w:rsidRPr="00953072">
        <w:t>Creation of a potentiometer</w:t>
      </w:r>
    </w:p>
    <w:p w:rsidR="002A0CF5" w:rsidRPr="00953072" w:rsidRDefault="002A0CF5" w:rsidP="00E6654A">
      <w:r w:rsidRPr="00953072">
        <w:t>Volume, tempo…</w:t>
      </w:r>
    </w:p>
    <w:p w:rsidR="00B5754F" w:rsidRPr="00953072" w:rsidRDefault="00B5754F" w:rsidP="00E6654A">
      <w:pPr>
        <w:pStyle w:val="Titre4"/>
      </w:pPr>
      <w:r w:rsidRPr="00953072">
        <w:t>Creation of a “pointer” (as identifier)</w:t>
      </w:r>
    </w:p>
    <w:p w:rsidR="007A5BBA" w:rsidRPr="00953072" w:rsidRDefault="007A5BBA" w:rsidP="00E6654A">
      <w:r w:rsidRPr="00953072">
        <w:t>PTP, scanning</w:t>
      </w:r>
    </w:p>
    <w:p w:rsidR="000E4DCD" w:rsidRPr="00953072" w:rsidRDefault="000E4DCD" w:rsidP="00E6654A">
      <w:pPr>
        <w:pStyle w:val="Titre4"/>
      </w:pPr>
      <w:r w:rsidRPr="00953072">
        <w:t xml:space="preserve">Creation of </w:t>
      </w:r>
      <w:r w:rsidR="00B07984" w:rsidRPr="00953072">
        <w:t xml:space="preserve">a </w:t>
      </w:r>
      <w:r w:rsidRPr="00953072">
        <w:t>gesture (!= sign,</w:t>
      </w:r>
      <w:r w:rsidR="00A37827" w:rsidRPr="00953072">
        <w:t xml:space="preserve"> ==</w:t>
      </w:r>
      <w:r w:rsidRPr="00953072">
        <w:t xml:space="preserve"> mere evocations of ideas through cultural representation)</w:t>
      </w:r>
    </w:p>
    <w:p w:rsidR="000E48D1" w:rsidRPr="00953072" w:rsidRDefault="000E48D1" w:rsidP="00E6654A">
      <w:r w:rsidRPr="00953072">
        <w:t>Shapeline example is the most relevant one.</w:t>
      </w:r>
      <w:r w:rsidR="005E047F" w:rsidRPr="00953072">
        <w:t xml:space="preserve">  =&gt; using suggestive gestures that are interpreted by performers thanks to their cultural equipment/knowledge.</w:t>
      </w:r>
    </w:p>
    <w:p w:rsidR="00DE3F01" w:rsidRPr="00953072" w:rsidRDefault="00BE04C2" w:rsidP="00E6654A">
      <w:pPr>
        <w:pStyle w:val="Titre2"/>
      </w:pPr>
      <w:bookmarkStart w:id="360" w:name="_Toc40025938"/>
      <w:bookmarkStart w:id="361" w:name="_Toc40090432"/>
      <w:r w:rsidRPr="00953072">
        <w:t>Structur</w:t>
      </w:r>
      <w:r w:rsidR="00C16C06" w:rsidRPr="00953072">
        <w:t>al concepts (the grammar</w:t>
      </w:r>
      <w:r w:rsidR="00915B3A" w:rsidRPr="00953072">
        <w:t xml:space="preserve"> of the language</w:t>
      </w:r>
      <w:r w:rsidR="00FC7B7A" w:rsidRPr="00953072">
        <w:t>, that results in its language</w:t>
      </w:r>
      <w:r w:rsidR="00C16C06" w:rsidRPr="00953072">
        <w:t>)</w:t>
      </w:r>
      <w:bookmarkEnd w:id="360"/>
      <w:bookmarkEnd w:id="361"/>
    </w:p>
    <w:p w:rsidR="00B400C3" w:rsidRPr="00953072" w:rsidRDefault="00B400C3" w:rsidP="00E6654A">
      <w:r w:rsidRPr="00953072">
        <w:t>Those concepts are used to describe the structure of the language</w:t>
      </w:r>
      <w:r w:rsidR="00D23577" w:rsidRPr="00953072">
        <w:t>: its grammar</w:t>
      </w:r>
      <w:r w:rsidRPr="00953072">
        <w:t>. They are emergent from SP, in the sense that they have been formalized dozens of years after the creation of SP and refer to its</w:t>
      </w:r>
      <w:r w:rsidR="00B11EF1" w:rsidRPr="00953072">
        <w:t xml:space="preserve"> particular</w:t>
      </w:r>
      <w:r w:rsidRPr="00953072">
        <w:t xml:space="preserve"> </w:t>
      </w:r>
      <w:r w:rsidR="00B11EF1" w:rsidRPr="00953072">
        <w:t>grammar</w:t>
      </w:r>
      <w:r w:rsidRPr="00953072">
        <w:t xml:space="preserve"> rather than objects that are also found in other contexts. I would </w:t>
      </w:r>
      <w:r w:rsidR="00BA63E4" w:rsidRPr="00953072">
        <w:t>call</w:t>
      </w:r>
      <w:r w:rsidRPr="00953072">
        <w:t xml:space="preserve"> the latter ones “borrowed” concepts.</w:t>
      </w:r>
    </w:p>
    <w:p w:rsidR="00BA63E4" w:rsidRPr="00953072" w:rsidRDefault="00BA63E4" w:rsidP="00E6654A">
      <w:r w:rsidRPr="00953072">
        <w:t>One should really think of these concepts as an equivalent of the “noun”, “verb”, “</w:t>
      </w:r>
      <w:r w:rsidR="00245836" w:rsidRPr="00953072">
        <w:t>adjective” …</w:t>
      </w:r>
      <w:r w:rsidRPr="00953072">
        <w:t xml:space="preserve"> that are used to describe oral languages that modern societies are familiar with</w:t>
      </w:r>
      <w:r w:rsidR="008C1CCA" w:rsidRPr="00953072">
        <w:t xml:space="preserve"> in their oral languages.</w:t>
      </w:r>
    </w:p>
    <w:p w:rsidR="00245836" w:rsidRPr="00953072" w:rsidRDefault="00245836" w:rsidP="00E6654A">
      <w:r w:rsidRPr="00953072">
        <w:t xml:space="preserve">It is important to note that sign languages (among which, SP) do </w:t>
      </w:r>
      <w:r w:rsidRPr="00953072">
        <w:rPr>
          <w:b/>
          <w:bCs/>
        </w:rPr>
        <w:t>not</w:t>
      </w:r>
      <w:r w:rsidRPr="00953072">
        <w:t xml:space="preserve"> use </w:t>
      </w:r>
      <w:r w:rsidR="00B7667C" w:rsidRPr="00953072">
        <w:t>the same concepts as modern oral languages to describe their grammar.</w:t>
      </w:r>
    </w:p>
    <w:p w:rsidR="00BE04C2" w:rsidRPr="00953072" w:rsidRDefault="00BE04C2" w:rsidP="00061E60">
      <w:pPr>
        <w:pStyle w:val="Titre3"/>
      </w:pPr>
      <w:bookmarkStart w:id="362" w:name="_Toc40025939"/>
      <w:bookmarkStart w:id="363" w:name="_Toc40090433"/>
      <w:r w:rsidRPr="00953072">
        <w:lastRenderedPageBreak/>
        <w:t>Identifiers</w:t>
      </w:r>
      <w:bookmarkEnd w:id="362"/>
      <w:bookmarkEnd w:id="363"/>
    </w:p>
    <w:p w:rsidR="00DE3F01" w:rsidRPr="00953072" w:rsidRDefault="00DE3F01" w:rsidP="00061E60">
      <w:pPr>
        <w:pStyle w:val="Titre3"/>
      </w:pPr>
      <w:bookmarkStart w:id="364" w:name="_Toc40025940"/>
      <w:bookmarkStart w:id="365" w:name="_Toc40090434"/>
      <w:r w:rsidRPr="00953072">
        <w:t>Content</w:t>
      </w:r>
      <w:bookmarkEnd w:id="364"/>
      <w:bookmarkEnd w:id="365"/>
    </w:p>
    <w:p w:rsidR="00BE04C2" w:rsidRPr="00953072" w:rsidRDefault="00BE04C2" w:rsidP="00061E60">
      <w:pPr>
        <w:pStyle w:val="Titre3"/>
      </w:pPr>
      <w:bookmarkStart w:id="366" w:name="_Toc40025941"/>
      <w:bookmarkStart w:id="367" w:name="_Toc40090435"/>
      <w:r w:rsidRPr="00953072">
        <w:t>Modifiers (content parameters)</w:t>
      </w:r>
      <w:bookmarkEnd w:id="366"/>
      <w:bookmarkEnd w:id="367"/>
    </w:p>
    <w:p w:rsidR="00C16C06" w:rsidRPr="00953072" w:rsidRDefault="00C16C06" w:rsidP="00061E60">
      <w:pPr>
        <w:pStyle w:val="Titre3"/>
      </w:pPr>
      <w:bookmarkStart w:id="368" w:name="_Toc40025942"/>
      <w:bookmarkStart w:id="369" w:name="_Toc40090436"/>
      <w:r w:rsidRPr="00953072">
        <w:t>Mode</w:t>
      </w:r>
      <w:bookmarkEnd w:id="368"/>
      <w:bookmarkEnd w:id="369"/>
    </w:p>
    <w:p w:rsidR="00BE04C2" w:rsidRPr="00953072" w:rsidRDefault="00400535" w:rsidP="00E6654A">
      <w:r w:rsidRPr="00953072">
        <w:t>All these structural concepts (grammar) are not culturally dependent.</w:t>
      </w:r>
    </w:p>
    <w:p w:rsidR="00E7027A" w:rsidRPr="00953072" w:rsidRDefault="00E7027A" w:rsidP="00E6654A"/>
    <w:p w:rsidR="00086E5D" w:rsidRPr="00953072" w:rsidRDefault="00086E5D" w:rsidP="00E6654A"/>
    <w:p w:rsidR="00086E5D" w:rsidRPr="00953072" w:rsidRDefault="00086E5D" w:rsidP="00E6654A"/>
    <w:p w:rsidR="00086E5D" w:rsidRPr="00953072" w:rsidRDefault="00587BD5" w:rsidP="00E6654A">
      <w:r w:rsidRPr="00953072">
        <w:t>DRAFT</w:t>
      </w:r>
      <w:r w:rsidR="00D72AC0" w:rsidRPr="00953072">
        <w:t xml:space="preserve"> of ideas</w:t>
      </w:r>
    </w:p>
    <w:p w:rsidR="00103759" w:rsidRPr="00953072" w:rsidRDefault="0031070A" w:rsidP="00E6654A">
      <w:pPr>
        <w:pStyle w:val="Paragraphedeliste"/>
        <w:numPr>
          <w:ilvl w:val="0"/>
          <w:numId w:val="8"/>
        </w:numPr>
      </w:pPr>
      <w:r w:rsidRPr="00953072">
        <w:t>“Traditional” Soundpainting vs “</w:t>
      </w:r>
      <w:r w:rsidR="0086556A" w:rsidRPr="00953072">
        <w:t>Alternative</w:t>
      </w:r>
      <w:r w:rsidRPr="00953072">
        <w:t xml:space="preserve">” Soundpainting: a question a configuration </w:t>
      </w:r>
      <w:r w:rsidR="00E7027A" w:rsidRPr="00953072">
        <w:t xml:space="preserve">(soundpainting as a </w:t>
      </w:r>
      <w:r w:rsidR="0086556A" w:rsidRPr="00953072">
        <w:t>language</w:t>
      </w:r>
      <w:r w:rsidR="00E7027A" w:rsidRPr="00953072">
        <w:t xml:space="preserve"> but not a configuration) means that it is not necessarily linked to the frontal relation between a composer (human) and an orchestra (of human performers).</w:t>
      </w:r>
      <w:r w:rsidR="0086556A" w:rsidRPr="00953072">
        <w:t xml:space="preserve"> </w:t>
      </w:r>
      <w:r w:rsidR="002C276B" w:rsidRPr="00953072">
        <w:t>My use of the word “t</w:t>
      </w:r>
      <w:r w:rsidR="0086556A" w:rsidRPr="00953072">
        <w:t>raditional</w:t>
      </w:r>
      <w:r w:rsidR="002C276B" w:rsidRPr="00953072">
        <w:t>”</w:t>
      </w:r>
      <w:r w:rsidR="0086556A" w:rsidRPr="00953072">
        <w:t xml:space="preserve"> refers to the transmission </w:t>
      </w:r>
      <w:r w:rsidR="001F182F" w:rsidRPr="00953072">
        <w:t xml:space="preserve">and definition of SP </w:t>
      </w:r>
      <w:r w:rsidR="0086556A" w:rsidRPr="00953072">
        <w:t xml:space="preserve">by Walter, with his own use &amp; configuration of Soundpainting performances. </w:t>
      </w:r>
      <w:r w:rsidR="001450CB" w:rsidRPr="00953072">
        <w:t>There is no “modern” Soundpainting but rather an expanding field of research and experimentations in how the language and its concepts can extend to very different contexts and configurations. Develop with Brasilian version of SP &amp; baila baila</w:t>
      </w:r>
      <w:r w:rsidR="002C276B" w:rsidRPr="00953072">
        <w:t>.</w:t>
      </w:r>
    </w:p>
    <w:p w:rsidR="00B70897" w:rsidRPr="00953072" w:rsidRDefault="00B70897" w:rsidP="00E6654A">
      <w:pPr>
        <w:pStyle w:val="Paragraphedeliste"/>
        <w:numPr>
          <w:ilvl w:val="1"/>
          <w:numId w:val="8"/>
        </w:numPr>
      </w:pPr>
      <w:r w:rsidRPr="00953072">
        <w:t>The concepts depend on the configuration. For instance, a “note” in music is very different from the concept (or its absence!) of “note” in visual arts.</w:t>
      </w:r>
    </w:p>
    <w:p w:rsidR="00B70897" w:rsidRPr="00953072" w:rsidRDefault="00B70897" w:rsidP="00E6654A">
      <w:pPr>
        <w:pStyle w:val="Paragraphedeliste"/>
        <w:numPr>
          <w:ilvl w:val="1"/>
          <w:numId w:val="8"/>
        </w:numPr>
      </w:pPr>
      <w:r w:rsidRPr="00953072">
        <w:t>SP early concepts were built for music performances and translated later for other disciplines.</w:t>
      </w:r>
      <w:r w:rsidR="00A76EAE" w:rsidRPr="00953072">
        <w:t xml:space="preserve"> (Q: why do we even use this word “discipline” in arts?)</w:t>
      </w:r>
      <w:r w:rsidR="002649BB" w:rsidRPr="00953072">
        <w:br/>
        <w:t xml:space="preserve">-&gt; Concepts inside SP are “stolen” from </w:t>
      </w:r>
      <w:r w:rsidR="00A40688" w:rsidRPr="00953072">
        <w:t>the configuration/context it deals with.</w:t>
      </w:r>
    </w:p>
    <w:p w:rsidR="00A40688" w:rsidRPr="00953072" w:rsidRDefault="00A40688" w:rsidP="00E6654A">
      <w:pPr>
        <w:pStyle w:val="Paragraphedeliste"/>
        <w:numPr>
          <w:ilvl w:val="1"/>
          <w:numId w:val="8"/>
        </w:numPr>
      </w:pPr>
      <w:r w:rsidRPr="00953072">
        <w:t>SP acts as a kind of translation from the concepts of different practices to signs</w:t>
      </w:r>
    </w:p>
    <w:p w:rsidR="00103759" w:rsidRPr="00953072" w:rsidRDefault="002C276B" w:rsidP="00E6654A">
      <w:pPr>
        <w:pStyle w:val="Paragraphedeliste"/>
        <w:numPr>
          <w:ilvl w:val="1"/>
          <w:numId w:val="8"/>
        </w:numPr>
      </w:pPr>
      <w:r w:rsidRPr="00953072">
        <w:t xml:space="preserve">It is therefore important to understand that </w:t>
      </w:r>
      <w:r w:rsidR="00103759" w:rsidRPr="00953072">
        <w:t>to my point of view, there is not a fixed set of concepts that would be incorporated by the SP language</w:t>
      </w:r>
    </w:p>
    <w:p w:rsidR="0031070A" w:rsidRPr="00953072" w:rsidRDefault="00103759" w:rsidP="00E6654A">
      <w:pPr>
        <w:pStyle w:val="Paragraphedeliste"/>
        <w:numPr>
          <w:ilvl w:val="1"/>
          <w:numId w:val="8"/>
        </w:numPr>
      </w:pPr>
      <w:r w:rsidRPr="00953072">
        <w:t>but rather a fluid, dynamic and varying grammar</w:t>
      </w:r>
    </w:p>
    <w:p w:rsidR="00400535" w:rsidRPr="00953072" w:rsidRDefault="00400535" w:rsidP="00E6654A"/>
    <w:p w:rsidR="00400535" w:rsidRPr="00953072" w:rsidRDefault="00400535" w:rsidP="00E6654A">
      <w:r w:rsidRPr="00953072">
        <w:t xml:space="preserve">Modes and </w:t>
      </w:r>
      <w:r w:rsidR="00F25194" w:rsidRPr="00953072">
        <w:t>defaults:</w:t>
      </w:r>
      <w:r w:rsidR="00F419AB" w:rsidRPr="00953072">
        <w:t xml:space="preserve"> </w:t>
      </w:r>
      <w:r w:rsidRPr="00953072">
        <w:t>attempt to define particular grammars inside a “universal” one</w:t>
      </w:r>
      <w:r w:rsidR="00F419AB" w:rsidRPr="00953072">
        <w:t>?</w:t>
      </w:r>
    </w:p>
    <w:p w:rsidR="00F25194" w:rsidRPr="00953072" w:rsidRDefault="00F25194" w:rsidP="00E6654A"/>
    <w:p w:rsidR="00F25194" w:rsidRPr="00953072" w:rsidRDefault="00F25194" w:rsidP="00E6654A">
      <w:pPr>
        <w:pStyle w:val="Titre1"/>
      </w:pPr>
      <w:bookmarkStart w:id="370" w:name="_Toc40090437"/>
      <w:r w:rsidRPr="00953072">
        <w:lastRenderedPageBreak/>
        <w:t>Soundpainting recognition with Max/MSP</w:t>
      </w:r>
      <w:bookmarkEnd w:id="370"/>
    </w:p>
    <w:p w:rsidR="00F25194" w:rsidRPr="00953072" w:rsidRDefault="00F25194" w:rsidP="00E6654A">
      <w:pPr>
        <w:pStyle w:val="Titre2"/>
      </w:pPr>
      <w:bookmarkStart w:id="371" w:name="_Toc40090438"/>
      <w:r w:rsidRPr="00953072">
        <w:t>A new configuration: motivations, goals, workflow &amp; challenges</w:t>
      </w:r>
      <w:bookmarkEnd w:id="371"/>
    </w:p>
    <w:p w:rsidR="00F25194" w:rsidRPr="00953072" w:rsidRDefault="00F25194" w:rsidP="00E6654A">
      <w:pPr>
        <w:pStyle w:val="Titre2"/>
      </w:pPr>
      <w:bookmarkStart w:id="372" w:name="_Toc40090439"/>
      <w:r w:rsidRPr="00953072">
        <w:t>The big picture: general description of the system</w:t>
      </w:r>
      <w:bookmarkEnd w:id="372"/>
    </w:p>
    <w:p w:rsidR="00F25194" w:rsidRPr="00953072" w:rsidRDefault="00F25194" w:rsidP="00E6654A">
      <w:pPr>
        <w:pStyle w:val="Titre2"/>
      </w:pPr>
      <w:bookmarkStart w:id="373" w:name="_Toc40090440"/>
      <w:r w:rsidRPr="00953072">
        <w:t>Part 1: Posenet &amp; gloves feature building</w:t>
      </w:r>
      <w:bookmarkEnd w:id="373"/>
    </w:p>
    <w:p w:rsidR="00F25194" w:rsidRPr="00953072" w:rsidRDefault="00F25194" w:rsidP="00E6654A">
      <w:pPr>
        <w:pStyle w:val="Titre2"/>
      </w:pPr>
      <w:bookmarkStart w:id="374" w:name="_Toc40090441"/>
      <w:r w:rsidRPr="00953072">
        <w:t>Part 2: Training &amp; data management</w:t>
      </w:r>
      <w:bookmarkEnd w:id="374"/>
    </w:p>
    <w:p w:rsidR="00F25194" w:rsidRPr="00953072" w:rsidRDefault="00F25194" w:rsidP="00E6654A">
      <w:pPr>
        <w:pStyle w:val="Titre2"/>
      </w:pPr>
      <w:bookmarkStart w:id="375" w:name="_Toc40090442"/>
      <w:r w:rsidRPr="00953072">
        <w:t>Part 3: Classification</w:t>
      </w:r>
      <w:bookmarkEnd w:id="375"/>
    </w:p>
    <w:p w:rsidR="00F25194" w:rsidRPr="00953072" w:rsidRDefault="00F25194" w:rsidP="00E6654A">
      <w:pPr>
        <w:pStyle w:val="Titre2"/>
      </w:pPr>
      <w:bookmarkStart w:id="376" w:name="_Toc40090443"/>
      <w:r w:rsidRPr="00953072">
        <w:t>Part 4: Grammar parsing</w:t>
      </w:r>
      <w:bookmarkEnd w:id="376"/>
    </w:p>
    <w:p w:rsidR="00F25194" w:rsidRPr="00953072" w:rsidRDefault="00F25194" w:rsidP="00E6654A">
      <w:pPr>
        <w:pStyle w:val="Titre2"/>
      </w:pPr>
      <w:bookmarkStart w:id="377" w:name="_Toc40090444"/>
      <w:r w:rsidRPr="00953072">
        <w:t>Part 5: Orchestra simulation</w:t>
      </w:r>
      <w:bookmarkEnd w:id="377"/>
    </w:p>
    <w:p w:rsidR="00F25194" w:rsidRPr="00953072" w:rsidRDefault="00F25194" w:rsidP="00E6654A">
      <w:pPr>
        <w:pStyle w:val="Titre2"/>
      </w:pPr>
      <w:bookmarkStart w:id="378" w:name="_Toc40090445"/>
      <w:r w:rsidRPr="00953072">
        <w:t>Part 6: Learning mechanism (?)</w:t>
      </w:r>
      <w:bookmarkEnd w:id="378"/>
    </w:p>
    <w:p w:rsidR="00604767" w:rsidRPr="00953072" w:rsidRDefault="00604767" w:rsidP="00E6654A">
      <w:pPr>
        <w:pStyle w:val="Titre1"/>
      </w:pPr>
      <w:bookmarkStart w:id="379" w:name="_Toc40090446"/>
      <w:r w:rsidRPr="00953072">
        <w:t>Potential &amp; future of the tool</w:t>
      </w:r>
      <w:bookmarkEnd w:id="379"/>
    </w:p>
    <w:p w:rsidR="00604767" w:rsidRDefault="00186BEF" w:rsidP="00E6654A">
      <w:pPr>
        <w:pStyle w:val="Titre2"/>
      </w:pPr>
      <w:bookmarkStart w:id="380" w:name="_Toc40090447"/>
      <w:r>
        <w:t>Topic A: what could be improved and how</w:t>
      </w:r>
      <w:bookmarkEnd w:id="380"/>
    </w:p>
    <w:p w:rsidR="00186BEF" w:rsidRDefault="00186BEF" w:rsidP="00E6654A">
      <w:pPr>
        <w:pStyle w:val="Titre2"/>
      </w:pPr>
      <w:bookmarkStart w:id="381" w:name="_Toc40090448"/>
      <w:r>
        <w:t>Topic B: …</w:t>
      </w:r>
      <w:bookmarkEnd w:id="381"/>
    </w:p>
    <w:p w:rsidR="00186BEF" w:rsidRPr="00186BEF" w:rsidRDefault="00186BEF" w:rsidP="00E6654A">
      <w:pPr>
        <w:pStyle w:val="Titre2"/>
      </w:pPr>
      <w:bookmarkStart w:id="382" w:name="_Toc40090449"/>
      <w:r>
        <w:t>The future</w:t>
      </w:r>
      <w:bookmarkEnd w:id="382"/>
    </w:p>
    <w:p w:rsidR="00E75199" w:rsidRPr="00953072" w:rsidRDefault="00E75199" w:rsidP="00E6654A">
      <w:pPr>
        <w:pStyle w:val="Titre1"/>
      </w:pPr>
      <w:bookmarkStart w:id="383" w:name="_Toc40090450"/>
      <w:r w:rsidRPr="00953072">
        <w:t>Conclusion</w:t>
      </w:r>
      <w:bookmarkEnd w:id="383"/>
    </w:p>
    <w:p w:rsidR="00F25194" w:rsidRPr="00953072" w:rsidRDefault="00F25194" w:rsidP="00E6654A"/>
    <w:p w:rsidR="00F25194" w:rsidRPr="00953072" w:rsidRDefault="00F25194" w:rsidP="00E6654A"/>
    <w:p w:rsidR="00F25194" w:rsidRPr="00953072" w:rsidRDefault="00F25194" w:rsidP="00E6654A"/>
    <w:p w:rsidR="00F25194" w:rsidRDefault="00B9612C" w:rsidP="00E6654A">
      <w:pPr>
        <w:rPr>
          <w:ins w:id="384" w:author="Arthur Parmentier" w:date="2020-05-12T19:23:00Z"/>
        </w:rPr>
      </w:pPr>
      <w:ins w:id="385" w:author="Arthur Parmentier" w:date="2020-05-12T19:13:00Z">
        <w:r>
          <w:t>SIGN = something that stands for something else</w:t>
        </w:r>
      </w:ins>
      <w:ins w:id="386" w:author="Arthur Parmentier" w:date="2020-05-12T19:14:00Z">
        <w:r w:rsidR="00A34795">
          <w:t>; signified &amp; signifier</w:t>
        </w:r>
        <w:r w:rsidR="00A34795">
          <w:br/>
          <w:t>3 != types of signs: symbols, icons and indices</w:t>
        </w:r>
      </w:ins>
    </w:p>
    <w:p w:rsidR="00A34795" w:rsidRDefault="00A34795" w:rsidP="00E6654A">
      <w:pPr>
        <w:rPr>
          <w:ins w:id="387" w:author="Arthur Parmentier" w:date="2020-05-12T19:23:00Z"/>
        </w:rPr>
      </w:pPr>
      <w:ins w:id="388" w:author="Arthur Parmentier" w:date="2020-05-12T19:23:00Z">
        <w:r>
          <w:t>No synonyms in SP</w:t>
        </w:r>
      </w:ins>
    </w:p>
    <w:p w:rsidR="00A34795" w:rsidRPr="00953072" w:rsidRDefault="00A34795" w:rsidP="00E6654A">
      <w:ins w:id="389" w:author="Arthur Parmentier" w:date="2020-05-12T19:23:00Z">
        <w:r>
          <w:t>Are there homonyms?</w:t>
        </w:r>
        <w:r w:rsidR="0011688F">
          <w:t xml:space="preserve"> YESS</w:t>
        </w:r>
      </w:ins>
    </w:p>
    <w:bookmarkEnd w:id="5"/>
    <w:p w:rsidR="00F25194" w:rsidRDefault="00F25194" w:rsidP="00E6654A">
      <w:pPr>
        <w:rPr>
          <w:ins w:id="390" w:author="Arthur Parmentier" w:date="2020-05-12T19:27:00Z"/>
        </w:rPr>
      </w:pPr>
    </w:p>
    <w:p w:rsidR="008A6488" w:rsidRDefault="008A6488" w:rsidP="00E6654A">
      <w:pPr>
        <w:rPr>
          <w:ins w:id="391" w:author="Arthur Parmentier" w:date="2020-05-12T19:32:00Z"/>
        </w:rPr>
      </w:pPr>
      <w:ins w:id="392" w:author="Arthur Parmentier" w:date="2020-05-12T19:27:00Z">
        <w:r>
          <w:t>Meronymes… to check/discuss</w:t>
        </w:r>
        <w:r w:rsidR="00481EE1">
          <w:t xml:space="preserve"> : sense relations</w:t>
        </w:r>
      </w:ins>
    </w:p>
    <w:p w:rsidR="000717DB" w:rsidRDefault="000717DB" w:rsidP="00E6654A">
      <w:pPr>
        <w:rPr>
          <w:ins w:id="393" w:author="Arthur Parmentier" w:date="2020-05-12T19:32:00Z"/>
        </w:rPr>
      </w:pPr>
    </w:p>
    <w:p w:rsidR="000717DB" w:rsidRDefault="000717DB" w:rsidP="00E6654A">
      <w:pPr>
        <w:rPr>
          <w:ins w:id="394" w:author="Arthur Parmentier" w:date="2020-05-13T09:41:00Z"/>
        </w:rPr>
      </w:pPr>
      <w:ins w:id="395" w:author="Arthur Parmentier" w:date="2020-05-12T19:32:00Z">
        <w:r>
          <w:t xml:space="preserve">Sign overloading: </w:t>
        </w:r>
      </w:ins>
      <w:ins w:id="396" w:author="Arthur Parmentier" w:date="2020-05-12T19:34:00Z">
        <w:r w:rsidR="00C07A15">
          <w:t>what is an analogy?</w:t>
        </w:r>
      </w:ins>
    </w:p>
    <w:p w:rsidR="003C3E32" w:rsidRDefault="003C3E32" w:rsidP="00E6654A">
      <w:pPr>
        <w:rPr>
          <w:ins w:id="397" w:author="Arthur Parmentier" w:date="2020-05-13T09:41:00Z"/>
        </w:rPr>
      </w:pPr>
    </w:p>
    <w:p w:rsidR="003C3E32" w:rsidRPr="00953072" w:rsidRDefault="003C3E32" w:rsidP="00E6654A">
      <w:ins w:id="398" w:author="Arthur Parmentier" w:date="2020-05-13T09:41:00Z">
        <w:r>
          <w:t>Quantum-like theory of concepts to model human interaction (interference) in resp</w:t>
        </w:r>
      </w:ins>
      <w:ins w:id="399" w:author="Arthur Parmentier" w:date="2020-05-13T09:42:00Z">
        <w:r>
          <w:t xml:space="preserve">onding to SP signs? </w:t>
        </w:r>
        <w:r w:rsidR="00163523" w:rsidRPr="00163523">
          <w:rPr>
            <w:rStyle w:val="reference-text"/>
          </w:rPr>
          <w:t>https://www.frontiersin.org/articles/10.3389/fpsyg.2016.00418/full</w:t>
        </w:r>
      </w:ins>
    </w:p>
    <w:sectPr w:rsidR="003C3E32" w:rsidRPr="00953072">
      <w:footerReference w:type="even" r:id="rId10"/>
      <w:footerReference w:type="default" r:id="rId11"/>
      <w:pgSz w:w="11906" w:h="16838"/>
      <w:pgMar w:top="1417" w:right="1417" w:bottom="1417" w:left="1417"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55240" w:rsidRDefault="00555240" w:rsidP="00E6654A">
      <w:r>
        <w:separator/>
      </w:r>
    </w:p>
  </w:endnote>
  <w:endnote w:type="continuationSeparator" w:id="0">
    <w:p w:rsidR="00555240" w:rsidRDefault="00555240" w:rsidP="00E665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unito Sans ExtraLight">
    <w:panose1 w:val="00000300000000000000"/>
    <w:charset w:val="00"/>
    <w:family w:val="auto"/>
    <w:pitch w:val="variable"/>
    <w:sig w:usb0="20000007" w:usb1="00000001" w:usb2="00000000" w:usb3="00000000" w:csb0="00000193" w:csb1="00000000"/>
  </w:font>
  <w:font w:name="Nunito ExtraLight">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Nunito Sans">
    <w:panose1 w:val="00000500000000000000"/>
    <w:charset w:val="00"/>
    <w:family w:val="auto"/>
    <w:pitch w:val="variable"/>
    <w:sig w:usb0="20000007" w:usb1="00000001" w:usb2="00000000" w:usb3="00000000" w:csb0="00000193" w:csb1="00000000"/>
  </w:font>
  <w:font w:name="Nunito Sans Light">
    <w:panose1 w:val="00000400000000000000"/>
    <w:charset w:val="00"/>
    <w:family w:val="auto"/>
    <w:pitch w:val="variable"/>
    <w:sig w:usb0="20000007" w:usb1="00000001" w:usb2="00000000" w:usb3="00000000" w:csb0="00000193" w:csb1="00000000"/>
  </w:font>
  <w:font w:name="Lucida Grande">
    <w:altName w:val="Segoe UI"/>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3CFA" w:rsidRDefault="00603CFA" w:rsidP="00E6654A">
    <w:r>
      <w:fldChar w:fldCharType="begin"/>
    </w:r>
    <w:r>
      <w:instrText>PAGE</w:instrText>
    </w:r>
    <w:r>
      <w:fldChar w:fldCharType="end"/>
    </w:r>
  </w:p>
  <w:p w:rsidR="00603CFA" w:rsidRDefault="00603CFA" w:rsidP="00E6654A"/>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3CFA" w:rsidRDefault="00603CFA" w:rsidP="00E6654A">
    <w:r>
      <w:fldChar w:fldCharType="begin"/>
    </w:r>
    <w:r>
      <w:instrText>PAGE</w:instrText>
    </w:r>
    <w:r>
      <w:fldChar w:fldCharType="separate"/>
    </w:r>
    <w:r>
      <w:rPr>
        <w:noProof/>
      </w:rPr>
      <w:t>1</w:t>
    </w:r>
    <w:r>
      <w:fldChar w:fldCharType="end"/>
    </w:r>
  </w:p>
  <w:p w:rsidR="00603CFA" w:rsidRDefault="00603CFA" w:rsidP="00E6654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55240" w:rsidRDefault="00555240" w:rsidP="00E6654A">
      <w:r>
        <w:separator/>
      </w:r>
    </w:p>
  </w:footnote>
  <w:footnote w:type="continuationSeparator" w:id="0">
    <w:p w:rsidR="00555240" w:rsidRDefault="00555240" w:rsidP="00E6654A">
      <w:r>
        <w:continuationSeparator/>
      </w:r>
    </w:p>
  </w:footnote>
  <w:footnote w:id="1">
    <w:p w:rsidR="00603CFA" w:rsidRPr="00643933" w:rsidRDefault="00603CFA">
      <w:pPr>
        <w:pStyle w:val="Notedebasdepage"/>
        <w:rPr>
          <w:lang w:val="fr-FR"/>
        </w:rPr>
      </w:pPr>
      <w:r>
        <w:rPr>
          <w:rStyle w:val="Appelnotedebasdep"/>
        </w:rPr>
        <w:footnoteRef/>
      </w:r>
      <w:r>
        <w:t xml:space="preserve"> </w:t>
      </w:r>
      <w:ins w:id="46" w:author="Arthur Parmentier" w:date="2020-05-13T09:32:00Z">
        <w:r w:rsidRPr="009A67DE">
          <w:t>Eleanor H. Rosch. Natural Categories. Cognitive Psychology 4, 328-350 (1973)</w:t>
        </w:r>
      </w:ins>
      <w:ins w:id="47" w:author="Arthur Parmentier" w:date="2020-05-13T09:33:00Z">
        <w:r>
          <w:t>, introducing the “prototype theory”</w:t>
        </w:r>
      </w:ins>
      <w:del w:id="48" w:author="Arthur Parmentier" w:date="2020-05-13T09:32:00Z">
        <w:r w:rsidDel="009A67DE">
          <w:rPr>
            <w:lang w:val="fr-FR"/>
          </w:rPr>
          <w:delText xml:space="preserve">Ref. </w:delText>
        </w:r>
        <w:r w:rsidRPr="00643933" w:rsidDel="009A67DE">
          <w:rPr>
            <w:lang w:val="fr-FR"/>
          </w:rPr>
          <w:delText>Eleanor Rosch</w:delText>
        </w:r>
        <w:r w:rsidDel="009A67DE">
          <w:rPr>
            <w:lang w:val="fr-FR"/>
          </w:rPr>
          <w:delText xml:space="preserve"> (prototype theory)</w:delText>
        </w:r>
      </w:del>
    </w:p>
  </w:footnote>
  <w:footnote w:id="2">
    <w:p w:rsidR="00603CFA" w:rsidRPr="00AD6FFE" w:rsidRDefault="00603CFA">
      <w:pPr>
        <w:pStyle w:val="Notedebasdepage"/>
        <w:rPr>
          <w:lang w:val="fr-FR"/>
          <w:rPrChange w:id="64" w:author="Arthur Parmentier" w:date="2020-05-12T19:07:00Z">
            <w:rPr/>
          </w:rPrChange>
        </w:rPr>
      </w:pPr>
      <w:ins w:id="65" w:author="Arthur Parmentier" w:date="2020-05-12T19:07:00Z">
        <w:r>
          <w:rPr>
            <w:rStyle w:val="Appelnotedebasdep"/>
          </w:rPr>
          <w:footnoteRef/>
        </w:r>
        <w:r>
          <w:t xml:space="preserve"> </w:t>
        </w:r>
        <w:r>
          <w:rPr>
            <w:lang w:val="fr-FR"/>
          </w:rPr>
          <w:t xml:space="preserve">For a </w:t>
        </w:r>
      </w:ins>
      <w:ins w:id="66" w:author="Arthur Parmentier" w:date="2020-05-13T09:33:00Z">
        <w:r>
          <w:rPr>
            <w:lang w:val="fr-FR"/>
          </w:rPr>
          <w:t>concise explanation of the ideas behind the prototype theory</w:t>
        </w:r>
      </w:ins>
      <w:ins w:id="67" w:author="Arthur Parmentier" w:date="2020-05-12T19:07:00Z">
        <w:r>
          <w:rPr>
            <w:lang w:val="fr-FR"/>
          </w:rPr>
          <w:t xml:space="preserve">, check </w:t>
        </w:r>
        <w:r w:rsidRPr="00AD6FFE">
          <w:rPr>
            <w:lang w:val="fr-FR"/>
          </w:rPr>
          <w:t>https://www.youtube.com/watch?v=mff_sPnz_gs</w:t>
        </w:r>
      </w:ins>
    </w:p>
  </w:footnote>
  <w:footnote w:id="3">
    <w:p w:rsidR="00603CFA" w:rsidRPr="006B3B0D" w:rsidRDefault="00603CFA">
      <w:pPr>
        <w:pStyle w:val="Notedebasdepage"/>
        <w:rPr>
          <w:lang w:val="fr-FR"/>
        </w:rPr>
      </w:pPr>
      <w:r>
        <w:rPr>
          <w:rStyle w:val="Appelnotedebasdep"/>
        </w:rPr>
        <w:footnoteRef/>
      </w:r>
      <w:r>
        <w:t xml:space="preserve"> </w:t>
      </w:r>
      <w:r>
        <w:rPr>
          <w:lang w:val="fr-FR"/>
        </w:rPr>
        <w:t>Ref M.R. class on pitch categorisation. Emphasis on the complexity of the categorisation process (non linear wrt similarity)</w:t>
      </w:r>
    </w:p>
  </w:footnote>
  <w:footnote w:id="4">
    <w:p w:rsidR="00B45CE3" w:rsidRPr="00B45CE3" w:rsidRDefault="00B45CE3">
      <w:pPr>
        <w:pStyle w:val="Notedebasdepage"/>
        <w:rPr>
          <w:lang w:val="fr-FR"/>
          <w:rPrChange w:id="79" w:author="Arthur Parmentier" w:date="2020-05-13T11:16:00Z">
            <w:rPr/>
          </w:rPrChange>
        </w:rPr>
      </w:pPr>
      <w:ins w:id="80" w:author="Arthur Parmentier" w:date="2020-05-13T11:16:00Z">
        <w:r>
          <w:rPr>
            <w:rStyle w:val="Appelnotedebasdep"/>
          </w:rPr>
          <w:footnoteRef/>
        </w:r>
        <w:r>
          <w:t xml:space="preserve"> </w:t>
        </w:r>
      </w:ins>
      <w:ins w:id="81" w:author="Arthur Parmentier" w:date="2020-05-13T11:17:00Z">
        <w:r>
          <w:rPr>
            <w:lang w:val="fr-FR"/>
          </w:rPr>
          <w:t>Note that the whole discussion of this section is only relevant to the signs used to signify contents.</w:t>
        </w:r>
      </w:ins>
    </w:p>
  </w:footnote>
  <w:footnote w:id="5">
    <w:p w:rsidR="00603CFA" w:rsidRPr="003D29B8" w:rsidRDefault="00603CFA">
      <w:pPr>
        <w:pStyle w:val="Notedebasdepage"/>
        <w:rPr>
          <w:lang w:val="fr-FR"/>
          <w:rPrChange w:id="87" w:author="Arthur Parmentier" w:date="2020-05-13T10:35:00Z">
            <w:rPr/>
          </w:rPrChange>
        </w:rPr>
      </w:pPr>
      <w:ins w:id="88" w:author="Arthur Parmentier" w:date="2020-05-13T10:35:00Z">
        <w:r>
          <w:rPr>
            <w:rStyle w:val="Appelnotedebasdep"/>
          </w:rPr>
          <w:footnoteRef/>
        </w:r>
        <w:r>
          <w:t xml:space="preserve"> </w:t>
        </w:r>
        <w:r>
          <w:rPr>
            <w:lang w:val="fr-FR"/>
          </w:rPr>
          <w:t xml:space="preserve">In reference to </w:t>
        </w:r>
      </w:ins>
      <w:ins w:id="89" w:author="Arthur Parmentier" w:date="2020-05-13T10:36:00Z">
        <w:r>
          <w:rPr>
            <w:lang w:val="fr-FR"/>
          </w:rPr>
          <w:t>the concept of overloading in programming languages.</w:t>
        </w:r>
      </w:ins>
    </w:p>
  </w:footnote>
  <w:footnote w:id="6">
    <w:p w:rsidR="00603CFA" w:rsidRPr="00AE58D1" w:rsidRDefault="00603CFA">
      <w:pPr>
        <w:pStyle w:val="Notedebasdepage"/>
        <w:rPr>
          <w:lang w:val="fr-FR"/>
          <w:rPrChange w:id="110" w:author="Arthur Parmentier" w:date="2020-05-13T10:19:00Z">
            <w:rPr/>
          </w:rPrChange>
        </w:rPr>
      </w:pPr>
      <w:ins w:id="111" w:author="Arthur Parmentier" w:date="2020-05-13T10:19:00Z">
        <w:r>
          <w:rPr>
            <w:rStyle w:val="Appelnotedebasdep"/>
          </w:rPr>
          <w:footnoteRef/>
        </w:r>
        <w:r>
          <w:t xml:space="preserve"> </w:t>
        </w:r>
        <w:r>
          <w:rPr>
            <w:lang w:val="fr-FR"/>
          </w:rPr>
          <w:t>There may be other cases in which a sign has several signified, even inside one discipline, but we won’t d</w:t>
        </w:r>
      </w:ins>
      <w:ins w:id="112" w:author="Arthur Parmentier" w:date="2020-05-13T10:20:00Z">
        <w:r>
          <w:rPr>
            <w:lang w:val="fr-FR"/>
          </w:rPr>
          <w:t>iscuss this possibility.</w:t>
        </w:r>
      </w:ins>
    </w:p>
  </w:footnote>
  <w:footnote w:id="7">
    <w:p w:rsidR="00603CFA" w:rsidRPr="00036D97" w:rsidRDefault="00603CFA" w:rsidP="005868B3">
      <w:pPr>
        <w:pStyle w:val="Notedebasdepage"/>
        <w:rPr>
          <w:ins w:id="150" w:author="Arthur Parmentier" w:date="2020-05-13T10:30:00Z"/>
          <w:lang w:val="fr-FR"/>
        </w:rPr>
      </w:pPr>
      <w:ins w:id="151" w:author="Arthur Parmentier" w:date="2020-05-13T10:30:00Z">
        <w:r>
          <w:rPr>
            <w:rStyle w:val="Appelnotedebasdep"/>
          </w:rPr>
          <w:footnoteRef/>
        </w:r>
        <w:r>
          <w:t xml:space="preserve"> </w:t>
        </w:r>
        <w:r>
          <w:rPr>
            <w:lang w:val="fr-FR"/>
          </w:rPr>
          <w:t>We will discuss the motivations of this construction later.</w:t>
        </w:r>
      </w:ins>
    </w:p>
  </w:footnote>
  <w:footnote w:id="8">
    <w:p w:rsidR="00603CFA" w:rsidRPr="008B7AAC" w:rsidRDefault="00603CFA" w:rsidP="005868B3">
      <w:pPr>
        <w:pStyle w:val="Notedebasdepage"/>
        <w:rPr>
          <w:ins w:id="255" w:author="Arthur Parmentier" w:date="2020-05-13T10:31:00Z"/>
          <w:lang w:val="fr-FR"/>
        </w:rPr>
      </w:pPr>
      <w:ins w:id="256" w:author="Arthur Parmentier" w:date="2020-05-13T10:31:00Z">
        <w:r>
          <w:rPr>
            <w:rStyle w:val="Appelnotedebasdep"/>
          </w:rPr>
          <w:footnoteRef/>
        </w:r>
        <w:r>
          <w:t xml:space="preserve"> </w:t>
        </w:r>
        <w:r>
          <w:rPr>
            <w:lang w:val="fr-FR"/>
          </w:rPr>
          <w:t>For instance, the analogy between the concept of a LT in music and the concept of a line in visual arts.</w:t>
        </w:r>
      </w:ins>
    </w:p>
  </w:footnote>
  <w:footnote w:id="9">
    <w:p w:rsidR="00603CFA" w:rsidRPr="0054442D" w:rsidDel="00697BA8" w:rsidRDefault="00603CFA" w:rsidP="001C0B0E">
      <w:pPr>
        <w:pStyle w:val="Notedebasdepage"/>
        <w:rPr>
          <w:del w:id="287" w:author="Arthur Parmentier" w:date="2020-05-12T18:13:00Z"/>
          <w:lang w:val="fr-FR"/>
        </w:rPr>
      </w:pPr>
      <w:del w:id="288" w:author="Arthur Parmentier" w:date="2020-05-12T18:13:00Z">
        <w:r w:rsidDel="00697BA8">
          <w:rPr>
            <w:rStyle w:val="Appelnotedebasdep"/>
          </w:rPr>
          <w:footnoteRef/>
        </w:r>
        <w:r w:rsidDel="00697BA8">
          <w:delText xml:space="preserve"> </w:delText>
        </w:r>
        <w:r w:rsidDel="00697BA8">
          <w:rPr>
            <w:lang w:val="fr-FR"/>
          </w:rPr>
          <w:delText>Note that in SP, the sign ‘discipline’ refers both to the common notion of discipline : music, visual arts… but also to the instrument as a technical apparatus</w:delText>
        </w:r>
      </w:del>
    </w:p>
  </w:footnote>
  <w:footnote w:id="10">
    <w:p w:rsidR="00603CFA" w:rsidRPr="008B7AAC" w:rsidDel="005868B3" w:rsidRDefault="00603CFA">
      <w:pPr>
        <w:pStyle w:val="Notedebasdepage"/>
        <w:rPr>
          <w:del w:id="342" w:author="Arthur Parmentier" w:date="2020-05-13T10:30:00Z"/>
          <w:lang w:val="fr-FR"/>
        </w:rPr>
      </w:pPr>
      <w:del w:id="343" w:author="Arthur Parmentier" w:date="2020-05-13T10:30:00Z">
        <w:r w:rsidDel="005868B3">
          <w:rPr>
            <w:rStyle w:val="Appelnotedebasdep"/>
          </w:rPr>
          <w:footnoteRef/>
        </w:r>
        <w:r w:rsidDel="005868B3">
          <w:delText xml:space="preserve"> </w:delText>
        </w:r>
        <w:r w:rsidDel="005868B3">
          <w:rPr>
            <w:lang w:val="fr-FR"/>
          </w:rPr>
          <w:delText>For instance, the analogy between the concept of a LT in music and the concept of a line in visual arts.</w:delText>
        </w:r>
      </w:del>
    </w:p>
  </w:footnote>
  <w:footnote w:id="11">
    <w:p w:rsidR="00603CFA" w:rsidRPr="00F636CA" w:rsidRDefault="00603CFA">
      <w:pPr>
        <w:pStyle w:val="Notedebasdepage"/>
        <w:rPr>
          <w:lang w:val="fr-FR"/>
        </w:rPr>
      </w:pPr>
      <w:r>
        <w:rPr>
          <w:rStyle w:val="Appelnotedebasdep"/>
        </w:rPr>
        <w:footnoteRef/>
      </w:r>
      <w:r>
        <w:t xml:space="preserve"> it can also be manipulated by cultural schemes, but that is not the point here.</w:t>
      </w:r>
    </w:p>
  </w:footnote>
  <w:footnote w:id="12">
    <w:p w:rsidR="00603CFA" w:rsidRPr="007E7D0A" w:rsidRDefault="00603CFA">
      <w:pPr>
        <w:pStyle w:val="Notedebasdepage"/>
        <w:rPr>
          <w:lang w:val="fr-FR"/>
        </w:rPr>
      </w:pPr>
      <w:r>
        <w:rPr>
          <w:rStyle w:val="Appelnotedebasdep"/>
        </w:rPr>
        <w:footnoteRef/>
      </w:r>
      <w:r>
        <w:t xml:space="preserve"> or the whole concept itself, but as we already saw, defining the frontier of a concept is not always possible.</w:t>
      </w:r>
    </w:p>
  </w:footnote>
  <w:footnote w:id="13">
    <w:p w:rsidR="00603CFA" w:rsidRPr="001A2544" w:rsidRDefault="00603CFA">
      <w:pPr>
        <w:pStyle w:val="Notedebasdepage"/>
        <w:rPr>
          <w:lang w:val="fr-FR"/>
        </w:rPr>
      </w:pPr>
      <w:r>
        <w:rPr>
          <w:rStyle w:val="Appelnotedebasdep"/>
        </w:rPr>
        <w:footnoteRef/>
      </w:r>
      <w:r>
        <w:t xml:space="preserve"> </w:t>
      </w:r>
      <w:r>
        <w:rPr>
          <w:lang w:val="fr-FR"/>
        </w:rPr>
        <w:t>I use plural here because I am assuming from the beginning that there is not a single concept of a LT for all disciplines but rather a set, a group, a of concepts, some relevant for only one discipline, some relevant for several disciplines, under the sign « LT ». In fact, I am following Maurice Bloch by thinking of signs and words as decoupled structures, where the sign LT can be thought as an alias for several underlying concepts (a line in painting, a fluid movement in dance…) : this is exactly what I am calling the overloading of signs.</w:t>
      </w:r>
    </w:p>
  </w:footnote>
  <w:footnote w:id="14">
    <w:p w:rsidR="00603CFA" w:rsidRPr="00DC6324" w:rsidRDefault="00603CFA">
      <w:pPr>
        <w:pStyle w:val="Notedebasdepage"/>
        <w:rPr>
          <w:lang w:val="fr-FR"/>
        </w:rPr>
      </w:pPr>
      <w:r>
        <w:rPr>
          <w:rStyle w:val="Appelnotedebasdep"/>
        </w:rPr>
        <w:footnoteRef/>
      </w:r>
      <w:r>
        <w:t xml:space="preserve"> </w:t>
      </w:r>
      <w:r>
        <w:rPr>
          <w:lang w:val="fr-FR"/>
        </w:rPr>
        <w:t>In my case, from my experience in Europe, producing a large variety of contents was personnally  exciting and part of the interest I and others share for the technique ; therefore it was an important consideration that may not be shared at all by other groups with different interests and motivations to use SP.</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2A53AE"/>
    <w:multiLevelType w:val="multilevel"/>
    <w:tmpl w:val="7450A08C"/>
    <w:lvl w:ilvl="0">
      <w:start w:val="1"/>
      <w:numFmt w:val="upperRoman"/>
      <w:pStyle w:val="Titre1"/>
      <w:lvlText w:val="%1."/>
      <w:lvlJc w:val="left"/>
      <w:pPr>
        <w:ind w:left="0" w:firstLine="0"/>
      </w:pPr>
    </w:lvl>
    <w:lvl w:ilvl="1">
      <w:start w:val="1"/>
      <w:numFmt w:val="upperLetter"/>
      <w:pStyle w:val="Titre2"/>
      <w:lvlText w:val="%2."/>
      <w:lvlJc w:val="left"/>
      <w:pPr>
        <w:ind w:left="720" w:firstLine="0"/>
      </w:pPr>
    </w:lvl>
    <w:lvl w:ilvl="2">
      <w:start w:val="1"/>
      <w:numFmt w:val="decimal"/>
      <w:pStyle w:val="Titre3"/>
      <w:lvlText w:val="%3."/>
      <w:lvlJc w:val="left"/>
      <w:pPr>
        <w:ind w:left="1440" w:firstLine="0"/>
      </w:pPr>
    </w:lvl>
    <w:lvl w:ilvl="3">
      <w:start w:val="1"/>
      <w:numFmt w:val="lowerLetter"/>
      <w:pStyle w:val="Titre4"/>
      <w:lvlText w:val="%4)"/>
      <w:lvlJc w:val="left"/>
      <w:pPr>
        <w:ind w:left="2160" w:firstLine="0"/>
      </w:pPr>
    </w:lvl>
    <w:lvl w:ilvl="4">
      <w:start w:val="1"/>
      <w:numFmt w:val="decimal"/>
      <w:pStyle w:val="Titre5"/>
      <w:lvlText w:val="(%5)"/>
      <w:lvlJc w:val="left"/>
      <w:pPr>
        <w:ind w:left="2880" w:firstLine="0"/>
      </w:pPr>
    </w:lvl>
    <w:lvl w:ilvl="5">
      <w:start w:val="1"/>
      <w:numFmt w:val="lowerLetter"/>
      <w:pStyle w:val="Titre6"/>
      <w:lvlText w:val="(%6)"/>
      <w:lvlJc w:val="left"/>
      <w:pPr>
        <w:ind w:left="3600" w:firstLine="0"/>
      </w:pPr>
    </w:lvl>
    <w:lvl w:ilvl="6">
      <w:start w:val="1"/>
      <w:numFmt w:val="lowerRoman"/>
      <w:pStyle w:val="Titre7"/>
      <w:lvlText w:val="(%7)"/>
      <w:lvlJc w:val="left"/>
      <w:pPr>
        <w:ind w:left="4320" w:firstLine="0"/>
      </w:pPr>
    </w:lvl>
    <w:lvl w:ilvl="7">
      <w:start w:val="1"/>
      <w:numFmt w:val="lowerLetter"/>
      <w:pStyle w:val="Titre8"/>
      <w:lvlText w:val="(%8)"/>
      <w:lvlJc w:val="left"/>
      <w:pPr>
        <w:ind w:left="5040" w:firstLine="0"/>
      </w:pPr>
    </w:lvl>
    <w:lvl w:ilvl="8">
      <w:start w:val="1"/>
      <w:numFmt w:val="lowerRoman"/>
      <w:pStyle w:val="Titre9"/>
      <w:lvlText w:val="(%9)"/>
      <w:lvlJc w:val="left"/>
      <w:pPr>
        <w:ind w:left="5760" w:firstLine="0"/>
      </w:pPr>
    </w:lvl>
  </w:abstractNum>
  <w:abstractNum w:abstractNumId="1" w15:restartNumberingAfterBreak="0">
    <w:nsid w:val="0C4856B9"/>
    <w:multiLevelType w:val="hybridMultilevel"/>
    <w:tmpl w:val="8F787538"/>
    <w:lvl w:ilvl="0" w:tplc="AE8CD262">
      <w:numFmt w:val="bullet"/>
      <w:lvlText w:val="-"/>
      <w:lvlJc w:val="left"/>
      <w:pPr>
        <w:ind w:left="720" w:hanging="360"/>
      </w:pPr>
      <w:rPr>
        <w:rFonts w:ascii="Nunito Sans ExtraLight" w:eastAsia="Nunito ExtraLight" w:hAnsi="Nunito Sans ExtraLight" w:cs="Nunito ExtraLight"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03A33C1"/>
    <w:multiLevelType w:val="hybridMultilevel"/>
    <w:tmpl w:val="819EEBA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2CF0F4A"/>
    <w:multiLevelType w:val="hybridMultilevel"/>
    <w:tmpl w:val="8B82642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42C6517"/>
    <w:multiLevelType w:val="hybridMultilevel"/>
    <w:tmpl w:val="ED30FF42"/>
    <w:lvl w:ilvl="0" w:tplc="AE8CD262">
      <w:numFmt w:val="bullet"/>
      <w:lvlText w:val="-"/>
      <w:lvlJc w:val="left"/>
      <w:pPr>
        <w:ind w:left="720" w:hanging="360"/>
      </w:pPr>
      <w:rPr>
        <w:rFonts w:ascii="Nunito Sans ExtraLight" w:eastAsia="Nunito ExtraLight" w:hAnsi="Nunito Sans ExtraLight" w:cs="Nunito ExtraLight"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45C18B7"/>
    <w:multiLevelType w:val="hybridMultilevel"/>
    <w:tmpl w:val="A40250D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FA510B5"/>
    <w:multiLevelType w:val="hybridMultilevel"/>
    <w:tmpl w:val="25909156"/>
    <w:lvl w:ilvl="0" w:tplc="CB1C69CC">
      <w:numFmt w:val="bullet"/>
      <w:lvlText w:val="-"/>
      <w:lvlJc w:val="left"/>
      <w:pPr>
        <w:ind w:left="720" w:hanging="360"/>
      </w:pPr>
      <w:rPr>
        <w:rFonts w:ascii="Nunito ExtraLight" w:eastAsia="Nunito ExtraLight" w:hAnsi="Nunito ExtraLight" w:cs="Nunito ExtraLight"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82515CD"/>
    <w:multiLevelType w:val="multilevel"/>
    <w:tmpl w:val="27EE40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DA06B55"/>
    <w:multiLevelType w:val="hybridMultilevel"/>
    <w:tmpl w:val="B04E2C42"/>
    <w:lvl w:ilvl="0" w:tplc="040C0001">
      <w:start w:val="1"/>
      <w:numFmt w:val="bullet"/>
      <w:lvlText w:val=""/>
      <w:lvlJc w:val="left"/>
      <w:pPr>
        <w:ind w:left="720" w:hanging="360"/>
      </w:pPr>
      <w:rPr>
        <w:rFonts w:ascii="Symbol" w:hAnsi="Symbol" w:hint="default"/>
      </w:rPr>
    </w:lvl>
    <w:lvl w:ilvl="1" w:tplc="040C000F">
      <w:start w:val="1"/>
      <w:numFmt w:val="decimal"/>
      <w:lvlText w:val="%2."/>
      <w:lvlJc w:val="left"/>
      <w:pPr>
        <w:ind w:left="1440" w:hanging="360"/>
      </w:pPr>
      <w:rPr>
        <w:rFonts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41F75EEC"/>
    <w:multiLevelType w:val="hybridMultilevel"/>
    <w:tmpl w:val="9B9EA58A"/>
    <w:lvl w:ilvl="0" w:tplc="AE8CD262">
      <w:numFmt w:val="bullet"/>
      <w:lvlText w:val="-"/>
      <w:lvlJc w:val="left"/>
      <w:pPr>
        <w:ind w:left="720" w:hanging="360"/>
      </w:pPr>
      <w:rPr>
        <w:rFonts w:ascii="Nunito Sans ExtraLight" w:eastAsia="Nunito ExtraLight" w:hAnsi="Nunito Sans ExtraLight" w:cs="Nunito ExtraLight"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42347CA9"/>
    <w:multiLevelType w:val="hybridMultilevel"/>
    <w:tmpl w:val="7CD0BD4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48633A2E"/>
    <w:multiLevelType w:val="multilevel"/>
    <w:tmpl w:val="52FC047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498539AB"/>
    <w:multiLevelType w:val="multilevel"/>
    <w:tmpl w:val="121653FC"/>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3" w15:restartNumberingAfterBreak="0">
    <w:nsid w:val="56FD7F43"/>
    <w:multiLevelType w:val="multilevel"/>
    <w:tmpl w:val="1EAAB13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60957BBD"/>
    <w:multiLevelType w:val="multilevel"/>
    <w:tmpl w:val="A38E1F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63D64AF4"/>
    <w:multiLevelType w:val="hybridMultilevel"/>
    <w:tmpl w:val="8E6C720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6BF31C25"/>
    <w:multiLevelType w:val="hybridMultilevel"/>
    <w:tmpl w:val="ECEE22A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7BE0079C"/>
    <w:multiLevelType w:val="multilevel"/>
    <w:tmpl w:val="3878CFA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7FE37A6D"/>
    <w:multiLevelType w:val="hybridMultilevel"/>
    <w:tmpl w:val="0A76A93A"/>
    <w:lvl w:ilvl="0" w:tplc="AE8CD262">
      <w:numFmt w:val="bullet"/>
      <w:lvlText w:val="-"/>
      <w:lvlJc w:val="left"/>
      <w:pPr>
        <w:ind w:left="720" w:hanging="360"/>
      </w:pPr>
      <w:rPr>
        <w:rFonts w:ascii="Nunito Sans ExtraLight" w:eastAsia="Nunito ExtraLight" w:hAnsi="Nunito Sans ExtraLight" w:cs="Nunito ExtraLight"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3"/>
  </w:num>
  <w:num w:numId="2">
    <w:abstractNumId w:val="7"/>
  </w:num>
  <w:num w:numId="3">
    <w:abstractNumId w:val="11"/>
  </w:num>
  <w:num w:numId="4">
    <w:abstractNumId w:val="14"/>
  </w:num>
  <w:num w:numId="5">
    <w:abstractNumId w:val="17"/>
  </w:num>
  <w:num w:numId="6">
    <w:abstractNumId w:val="12"/>
  </w:num>
  <w:num w:numId="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num>
  <w:num w:numId="9">
    <w:abstractNumId w:val="6"/>
  </w:num>
  <w:num w:numId="10">
    <w:abstractNumId w:val="2"/>
  </w:num>
  <w:num w:numId="11">
    <w:abstractNumId w:val="8"/>
  </w:num>
  <w:num w:numId="12">
    <w:abstractNumId w:val="15"/>
  </w:num>
  <w:num w:numId="1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9"/>
  </w:num>
  <w:num w:numId="15">
    <w:abstractNumId w:val="1"/>
  </w:num>
  <w:num w:numId="16">
    <w:abstractNumId w:val="0"/>
  </w:num>
  <w:num w:numId="17">
    <w:abstractNumId w:val="4"/>
  </w:num>
  <w:num w:numId="18">
    <w:abstractNumId w:val="18"/>
  </w:num>
  <w:num w:numId="19">
    <w:abstractNumId w:val="10"/>
  </w:num>
  <w:num w:numId="20">
    <w:abstractNumId w:val="16"/>
  </w:num>
  <w:num w:numId="21">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rthur Parmentier">
    <w15:presenceInfo w15:providerId="AD" w15:userId="S::arthur.parmentier@epfl.ch::6480dcc6-3a04-4413-8430-3796e3ea436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trackRevision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68EF"/>
    <w:rsid w:val="00001C42"/>
    <w:rsid w:val="000027F3"/>
    <w:rsid w:val="000028D4"/>
    <w:rsid w:val="000046FB"/>
    <w:rsid w:val="00010FF3"/>
    <w:rsid w:val="0001470B"/>
    <w:rsid w:val="000207E6"/>
    <w:rsid w:val="00020B23"/>
    <w:rsid w:val="000224C7"/>
    <w:rsid w:val="00027915"/>
    <w:rsid w:val="00036092"/>
    <w:rsid w:val="00042A1D"/>
    <w:rsid w:val="00061E60"/>
    <w:rsid w:val="000717DB"/>
    <w:rsid w:val="00080779"/>
    <w:rsid w:val="00084B44"/>
    <w:rsid w:val="00086E5D"/>
    <w:rsid w:val="000A18E8"/>
    <w:rsid w:val="000A26DB"/>
    <w:rsid w:val="000B4E52"/>
    <w:rsid w:val="000C29FF"/>
    <w:rsid w:val="000C3214"/>
    <w:rsid w:val="000C66DC"/>
    <w:rsid w:val="000D082F"/>
    <w:rsid w:val="000E48D1"/>
    <w:rsid w:val="000E4DCD"/>
    <w:rsid w:val="000F1082"/>
    <w:rsid w:val="000F1531"/>
    <w:rsid w:val="00101C2C"/>
    <w:rsid w:val="00103759"/>
    <w:rsid w:val="0011019E"/>
    <w:rsid w:val="00112903"/>
    <w:rsid w:val="0011688F"/>
    <w:rsid w:val="00126023"/>
    <w:rsid w:val="001261FF"/>
    <w:rsid w:val="00134758"/>
    <w:rsid w:val="00137F09"/>
    <w:rsid w:val="001450CB"/>
    <w:rsid w:val="00152654"/>
    <w:rsid w:val="001536DF"/>
    <w:rsid w:val="00156FC6"/>
    <w:rsid w:val="00157F8B"/>
    <w:rsid w:val="00161FBC"/>
    <w:rsid w:val="001626E2"/>
    <w:rsid w:val="00163523"/>
    <w:rsid w:val="00163AE1"/>
    <w:rsid w:val="001642FC"/>
    <w:rsid w:val="00167374"/>
    <w:rsid w:val="00167DAB"/>
    <w:rsid w:val="0017617D"/>
    <w:rsid w:val="00177D40"/>
    <w:rsid w:val="00186BEF"/>
    <w:rsid w:val="0019691B"/>
    <w:rsid w:val="001A0623"/>
    <w:rsid w:val="001A2544"/>
    <w:rsid w:val="001A3480"/>
    <w:rsid w:val="001A4E7E"/>
    <w:rsid w:val="001B082B"/>
    <w:rsid w:val="001C0B0E"/>
    <w:rsid w:val="001C1266"/>
    <w:rsid w:val="001C7282"/>
    <w:rsid w:val="001D1810"/>
    <w:rsid w:val="001D3228"/>
    <w:rsid w:val="001D3544"/>
    <w:rsid w:val="001D5E7F"/>
    <w:rsid w:val="001D7151"/>
    <w:rsid w:val="001D7225"/>
    <w:rsid w:val="001F182F"/>
    <w:rsid w:val="002067E2"/>
    <w:rsid w:val="00245836"/>
    <w:rsid w:val="002459E7"/>
    <w:rsid w:val="002463AB"/>
    <w:rsid w:val="002649BB"/>
    <w:rsid w:val="002676CA"/>
    <w:rsid w:val="00273CAA"/>
    <w:rsid w:val="00276936"/>
    <w:rsid w:val="00276A39"/>
    <w:rsid w:val="00277A13"/>
    <w:rsid w:val="00292AD2"/>
    <w:rsid w:val="002A0CF5"/>
    <w:rsid w:val="002A3C42"/>
    <w:rsid w:val="002B4F17"/>
    <w:rsid w:val="002C1E78"/>
    <w:rsid w:val="002C276B"/>
    <w:rsid w:val="002D269B"/>
    <w:rsid w:val="002F3824"/>
    <w:rsid w:val="002F5B0B"/>
    <w:rsid w:val="0031070A"/>
    <w:rsid w:val="003126BD"/>
    <w:rsid w:val="00325849"/>
    <w:rsid w:val="003336AC"/>
    <w:rsid w:val="00341F58"/>
    <w:rsid w:val="0034219C"/>
    <w:rsid w:val="00343FE0"/>
    <w:rsid w:val="00345FC6"/>
    <w:rsid w:val="00352D4C"/>
    <w:rsid w:val="003579B0"/>
    <w:rsid w:val="00357E87"/>
    <w:rsid w:val="0036091B"/>
    <w:rsid w:val="00360E78"/>
    <w:rsid w:val="003612B5"/>
    <w:rsid w:val="0036185A"/>
    <w:rsid w:val="00363997"/>
    <w:rsid w:val="00365C58"/>
    <w:rsid w:val="003706BA"/>
    <w:rsid w:val="003739E8"/>
    <w:rsid w:val="00375332"/>
    <w:rsid w:val="00381F4D"/>
    <w:rsid w:val="0038284C"/>
    <w:rsid w:val="00391624"/>
    <w:rsid w:val="00397262"/>
    <w:rsid w:val="003C31A7"/>
    <w:rsid w:val="003C3E32"/>
    <w:rsid w:val="003D29B8"/>
    <w:rsid w:val="003E3973"/>
    <w:rsid w:val="003E3E64"/>
    <w:rsid w:val="003F4ACB"/>
    <w:rsid w:val="003F5BCC"/>
    <w:rsid w:val="004004DC"/>
    <w:rsid w:val="00400535"/>
    <w:rsid w:val="00400DAB"/>
    <w:rsid w:val="00412135"/>
    <w:rsid w:val="00415B00"/>
    <w:rsid w:val="00423B74"/>
    <w:rsid w:val="00434325"/>
    <w:rsid w:val="00446AB2"/>
    <w:rsid w:val="00454612"/>
    <w:rsid w:val="004577DA"/>
    <w:rsid w:val="00462E61"/>
    <w:rsid w:val="004659F5"/>
    <w:rsid w:val="004714EE"/>
    <w:rsid w:val="004810C9"/>
    <w:rsid w:val="00481EE1"/>
    <w:rsid w:val="00486FDC"/>
    <w:rsid w:val="00492FB8"/>
    <w:rsid w:val="0049358D"/>
    <w:rsid w:val="004B18F3"/>
    <w:rsid w:val="004B4D10"/>
    <w:rsid w:val="004C52F4"/>
    <w:rsid w:val="004D3630"/>
    <w:rsid w:val="004D468F"/>
    <w:rsid w:val="004E4397"/>
    <w:rsid w:val="004F1D82"/>
    <w:rsid w:val="0051191F"/>
    <w:rsid w:val="00517834"/>
    <w:rsid w:val="00523640"/>
    <w:rsid w:val="0053230A"/>
    <w:rsid w:val="00532F4A"/>
    <w:rsid w:val="00540F15"/>
    <w:rsid w:val="00543457"/>
    <w:rsid w:val="00543CA7"/>
    <w:rsid w:val="0054442D"/>
    <w:rsid w:val="00554B3D"/>
    <w:rsid w:val="00554E5F"/>
    <w:rsid w:val="00555240"/>
    <w:rsid w:val="005639BB"/>
    <w:rsid w:val="00572902"/>
    <w:rsid w:val="00573697"/>
    <w:rsid w:val="00575AED"/>
    <w:rsid w:val="00576E0F"/>
    <w:rsid w:val="00577853"/>
    <w:rsid w:val="00581F4F"/>
    <w:rsid w:val="005868B3"/>
    <w:rsid w:val="00587BD5"/>
    <w:rsid w:val="0059081B"/>
    <w:rsid w:val="00593BAE"/>
    <w:rsid w:val="00596602"/>
    <w:rsid w:val="005A3CBF"/>
    <w:rsid w:val="005A6D19"/>
    <w:rsid w:val="005A6DBA"/>
    <w:rsid w:val="005C09F0"/>
    <w:rsid w:val="005C1523"/>
    <w:rsid w:val="005D1170"/>
    <w:rsid w:val="005E047A"/>
    <w:rsid w:val="005E047F"/>
    <w:rsid w:val="005E0D6C"/>
    <w:rsid w:val="005E5A03"/>
    <w:rsid w:val="005E605C"/>
    <w:rsid w:val="00601FB4"/>
    <w:rsid w:val="00602378"/>
    <w:rsid w:val="00603CFA"/>
    <w:rsid w:val="00604767"/>
    <w:rsid w:val="00612F18"/>
    <w:rsid w:val="006155A3"/>
    <w:rsid w:val="00616215"/>
    <w:rsid w:val="00616EBE"/>
    <w:rsid w:val="006223A9"/>
    <w:rsid w:val="00643933"/>
    <w:rsid w:val="00651E2D"/>
    <w:rsid w:val="00655B8B"/>
    <w:rsid w:val="00660D67"/>
    <w:rsid w:val="00665749"/>
    <w:rsid w:val="00665CB4"/>
    <w:rsid w:val="0067424B"/>
    <w:rsid w:val="006840DA"/>
    <w:rsid w:val="006854B3"/>
    <w:rsid w:val="00685808"/>
    <w:rsid w:val="00685AAF"/>
    <w:rsid w:val="00693047"/>
    <w:rsid w:val="00697BA8"/>
    <w:rsid w:val="006A50CD"/>
    <w:rsid w:val="006A5A11"/>
    <w:rsid w:val="006A5C81"/>
    <w:rsid w:val="006A68DA"/>
    <w:rsid w:val="006B3B0D"/>
    <w:rsid w:val="006B6ED0"/>
    <w:rsid w:val="006C4B1C"/>
    <w:rsid w:val="006C5C52"/>
    <w:rsid w:val="006D58F1"/>
    <w:rsid w:val="006E6EE1"/>
    <w:rsid w:val="006F6F60"/>
    <w:rsid w:val="00706E5D"/>
    <w:rsid w:val="0072458D"/>
    <w:rsid w:val="00725AC2"/>
    <w:rsid w:val="00725D84"/>
    <w:rsid w:val="00725EA3"/>
    <w:rsid w:val="00727764"/>
    <w:rsid w:val="00743436"/>
    <w:rsid w:val="0074518A"/>
    <w:rsid w:val="00747963"/>
    <w:rsid w:val="007A0071"/>
    <w:rsid w:val="007A0932"/>
    <w:rsid w:val="007A0EF4"/>
    <w:rsid w:val="007A5BBA"/>
    <w:rsid w:val="007B1805"/>
    <w:rsid w:val="007B7A4A"/>
    <w:rsid w:val="007D075F"/>
    <w:rsid w:val="007E0A0A"/>
    <w:rsid w:val="007E7D0A"/>
    <w:rsid w:val="00803E2B"/>
    <w:rsid w:val="00805DF1"/>
    <w:rsid w:val="008211BE"/>
    <w:rsid w:val="0083564B"/>
    <w:rsid w:val="0083672F"/>
    <w:rsid w:val="0084003C"/>
    <w:rsid w:val="00860214"/>
    <w:rsid w:val="00862E4D"/>
    <w:rsid w:val="0086556A"/>
    <w:rsid w:val="0087002D"/>
    <w:rsid w:val="00882B73"/>
    <w:rsid w:val="008833B3"/>
    <w:rsid w:val="008852B8"/>
    <w:rsid w:val="0089035B"/>
    <w:rsid w:val="00897810"/>
    <w:rsid w:val="008A6488"/>
    <w:rsid w:val="008A6CE7"/>
    <w:rsid w:val="008B7AAC"/>
    <w:rsid w:val="008C1CCA"/>
    <w:rsid w:val="008C2709"/>
    <w:rsid w:val="008C57BC"/>
    <w:rsid w:val="008E17B4"/>
    <w:rsid w:val="008E5F07"/>
    <w:rsid w:val="00900BAB"/>
    <w:rsid w:val="00900C8A"/>
    <w:rsid w:val="00905C28"/>
    <w:rsid w:val="00906D2A"/>
    <w:rsid w:val="00914B9D"/>
    <w:rsid w:val="00915AFD"/>
    <w:rsid w:val="00915B3A"/>
    <w:rsid w:val="009230DE"/>
    <w:rsid w:val="0092338D"/>
    <w:rsid w:val="00924FE7"/>
    <w:rsid w:val="00925889"/>
    <w:rsid w:val="009300B6"/>
    <w:rsid w:val="0093296D"/>
    <w:rsid w:val="00934630"/>
    <w:rsid w:val="00937D97"/>
    <w:rsid w:val="00953072"/>
    <w:rsid w:val="009564AC"/>
    <w:rsid w:val="00960BA6"/>
    <w:rsid w:val="0096226B"/>
    <w:rsid w:val="00966026"/>
    <w:rsid w:val="009824AD"/>
    <w:rsid w:val="00990A90"/>
    <w:rsid w:val="009A2092"/>
    <w:rsid w:val="009A67DE"/>
    <w:rsid w:val="009B2D7C"/>
    <w:rsid w:val="009D41F3"/>
    <w:rsid w:val="009D5821"/>
    <w:rsid w:val="009D63F0"/>
    <w:rsid w:val="009D7F8E"/>
    <w:rsid w:val="009E7ADA"/>
    <w:rsid w:val="009F19C2"/>
    <w:rsid w:val="00A24663"/>
    <w:rsid w:val="00A309A4"/>
    <w:rsid w:val="00A34795"/>
    <w:rsid w:val="00A3493C"/>
    <w:rsid w:val="00A357FE"/>
    <w:rsid w:val="00A37827"/>
    <w:rsid w:val="00A40688"/>
    <w:rsid w:val="00A55948"/>
    <w:rsid w:val="00A7011E"/>
    <w:rsid w:val="00A768EF"/>
    <w:rsid w:val="00A76EAE"/>
    <w:rsid w:val="00A867C0"/>
    <w:rsid w:val="00AB02F6"/>
    <w:rsid w:val="00AC57DD"/>
    <w:rsid w:val="00AD0ADB"/>
    <w:rsid w:val="00AD2F7B"/>
    <w:rsid w:val="00AD6A79"/>
    <w:rsid w:val="00AD6FFE"/>
    <w:rsid w:val="00AE03D5"/>
    <w:rsid w:val="00AE2C19"/>
    <w:rsid w:val="00AE58D1"/>
    <w:rsid w:val="00B07984"/>
    <w:rsid w:val="00B11EF1"/>
    <w:rsid w:val="00B12EC1"/>
    <w:rsid w:val="00B17B8A"/>
    <w:rsid w:val="00B30A20"/>
    <w:rsid w:val="00B34E77"/>
    <w:rsid w:val="00B37963"/>
    <w:rsid w:val="00B400C3"/>
    <w:rsid w:val="00B41CA4"/>
    <w:rsid w:val="00B4379D"/>
    <w:rsid w:val="00B44442"/>
    <w:rsid w:val="00B45CE3"/>
    <w:rsid w:val="00B51491"/>
    <w:rsid w:val="00B53663"/>
    <w:rsid w:val="00B56948"/>
    <w:rsid w:val="00B5754F"/>
    <w:rsid w:val="00B63D67"/>
    <w:rsid w:val="00B66461"/>
    <w:rsid w:val="00B67915"/>
    <w:rsid w:val="00B70897"/>
    <w:rsid w:val="00B7596F"/>
    <w:rsid w:val="00B7667C"/>
    <w:rsid w:val="00B8247D"/>
    <w:rsid w:val="00B9612C"/>
    <w:rsid w:val="00B96316"/>
    <w:rsid w:val="00BA63E4"/>
    <w:rsid w:val="00BB329A"/>
    <w:rsid w:val="00BC3D06"/>
    <w:rsid w:val="00BC5C24"/>
    <w:rsid w:val="00BD202F"/>
    <w:rsid w:val="00BD2C86"/>
    <w:rsid w:val="00BD621B"/>
    <w:rsid w:val="00BD6305"/>
    <w:rsid w:val="00BE04C2"/>
    <w:rsid w:val="00BE0793"/>
    <w:rsid w:val="00BE6883"/>
    <w:rsid w:val="00BE77C2"/>
    <w:rsid w:val="00BF0ED0"/>
    <w:rsid w:val="00BF3C70"/>
    <w:rsid w:val="00C03948"/>
    <w:rsid w:val="00C07A15"/>
    <w:rsid w:val="00C16C06"/>
    <w:rsid w:val="00C209FE"/>
    <w:rsid w:val="00C21DB0"/>
    <w:rsid w:val="00C27D4A"/>
    <w:rsid w:val="00C31E28"/>
    <w:rsid w:val="00C3262D"/>
    <w:rsid w:val="00C32ADD"/>
    <w:rsid w:val="00C362C5"/>
    <w:rsid w:val="00C36A2F"/>
    <w:rsid w:val="00C621A9"/>
    <w:rsid w:val="00C6284D"/>
    <w:rsid w:val="00C75BE3"/>
    <w:rsid w:val="00C86DBE"/>
    <w:rsid w:val="00C91523"/>
    <w:rsid w:val="00CA3393"/>
    <w:rsid w:val="00CC7259"/>
    <w:rsid w:val="00CC74C2"/>
    <w:rsid w:val="00CD3788"/>
    <w:rsid w:val="00CD7228"/>
    <w:rsid w:val="00CE30A8"/>
    <w:rsid w:val="00CE62A0"/>
    <w:rsid w:val="00CE6B94"/>
    <w:rsid w:val="00CF5D38"/>
    <w:rsid w:val="00D007E8"/>
    <w:rsid w:val="00D143DB"/>
    <w:rsid w:val="00D206F5"/>
    <w:rsid w:val="00D23577"/>
    <w:rsid w:val="00D36F5F"/>
    <w:rsid w:val="00D47AF2"/>
    <w:rsid w:val="00D5164C"/>
    <w:rsid w:val="00D52E8D"/>
    <w:rsid w:val="00D52FC2"/>
    <w:rsid w:val="00D72AC0"/>
    <w:rsid w:val="00D7385F"/>
    <w:rsid w:val="00D74CAF"/>
    <w:rsid w:val="00D770BE"/>
    <w:rsid w:val="00D97343"/>
    <w:rsid w:val="00D97670"/>
    <w:rsid w:val="00DA634B"/>
    <w:rsid w:val="00DA6F65"/>
    <w:rsid w:val="00DB185F"/>
    <w:rsid w:val="00DB4763"/>
    <w:rsid w:val="00DB6A50"/>
    <w:rsid w:val="00DC3FF9"/>
    <w:rsid w:val="00DC4FBF"/>
    <w:rsid w:val="00DC6324"/>
    <w:rsid w:val="00DE1655"/>
    <w:rsid w:val="00DE1B67"/>
    <w:rsid w:val="00DE2CDB"/>
    <w:rsid w:val="00DE3F01"/>
    <w:rsid w:val="00DE6220"/>
    <w:rsid w:val="00DF24F8"/>
    <w:rsid w:val="00DF3BEC"/>
    <w:rsid w:val="00DF40D9"/>
    <w:rsid w:val="00DF47C8"/>
    <w:rsid w:val="00E00D2B"/>
    <w:rsid w:val="00E165D2"/>
    <w:rsid w:val="00E22AD3"/>
    <w:rsid w:val="00E24064"/>
    <w:rsid w:val="00E34725"/>
    <w:rsid w:val="00E44A97"/>
    <w:rsid w:val="00E44D60"/>
    <w:rsid w:val="00E46E02"/>
    <w:rsid w:val="00E6096A"/>
    <w:rsid w:val="00E61C67"/>
    <w:rsid w:val="00E6654A"/>
    <w:rsid w:val="00E7027A"/>
    <w:rsid w:val="00E71B1F"/>
    <w:rsid w:val="00E73928"/>
    <w:rsid w:val="00E75199"/>
    <w:rsid w:val="00E83D31"/>
    <w:rsid w:val="00E852B9"/>
    <w:rsid w:val="00E85C84"/>
    <w:rsid w:val="00E86487"/>
    <w:rsid w:val="00EA4C32"/>
    <w:rsid w:val="00EC0935"/>
    <w:rsid w:val="00ED2072"/>
    <w:rsid w:val="00EE2DD4"/>
    <w:rsid w:val="00EE3C9F"/>
    <w:rsid w:val="00EE6A08"/>
    <w:rsid w:val="00EF6D7B"/>
    <w:rsid w:val="00F148AD"/>
    <w:rsid w:val="00F150E6"/>
    <w:rsid w:val="00F163F4"/>
    <w:rsid w:val="00F17DD1"/>
    <w:rsid w:val="00F25194"/>
    <w:rsid w:val="00F33572"/>
    <w:rsid w:val="00F419AB"/>
    <w:rsid w:val="00F56170"/>
    <w:rsid w:val="00F572C3"/>
    <w:rsid w:val="00F636CA"/>
    <w:rsid w:val="00F76CA7"/>
    <w:rsid w:val="00F813C8"/>
    <w:rsid w:val="00FA4DD8"/>
    <w:rsid w:val="00FA53E4"/>
    <w:rsid w:val="00FA6678"/>
    <w:rsid w:val="00FB0C2C"/>
    <w:rsid w:val="00FC61C6"/>
    <w:rsid w:val="00FC7B7A"/>
    <w:rsid w:val="00FD25EA"/>
    <w:rsid w:val="00FD47FA"/>
    <w:rsid w:val="00FE7602"/>
    <w:rsid w:val="00FF3387"/>
    <w:rsid w:val="00FF4C82"/>
    <w:rsid w:val="00FF4D89"/>
    <w:rsid w:val="00FF52E4"/>
    <w:rsid w:val="00FF5B3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A2B6CE"/>
  <w15:docId w15:val="{62AE8F56-3CCC-4612-B137-0B23C80289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Nunito ExtraLight" w:eastAsia="Nunito ExtraLight" w:hAnsi="Nunito ExtraLight" w:cs="Nunito ExtraLight"/>
        <w:sz w:val="22"/>
        <w:szCs w:val="22"/>
        <w:lang w:val="en-GB" w:eastAsia="fr-FR"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E6654A"/>
    <w:rPr>
      <w:rFonts w:asciiTheme="minorHAnsi" w:hAnsiTheme="minorHAnsi"/>
      <w:lang w:val="en-US"/>
    </w:rPr>
  </w:style>
  <w:style w:type="paragraph" w:styleId="Titre1">
    <w:name w:val="heading 1"/>
    <w:basedOn w:val="Normal"/>
    <w:next w:val="Normal"/>
    <w:link w:val="Titre1Car"/>
    <w:autoRedefine/>
    <w:uiPriority w:val="9"/>
    <w:qFormat/>
    <w:rsid w:val="00953072"/>
    <w:pPr>
      <w:keepNext/>
      <w:keepLines/>
      <w:numPr>
        <w:numId w:val="16"/>
      </w:numPr>
      <w:spacing w:before="240" w:after="0"/>
      <w:outlineLvl w:val="0"/>
    </w:pPr>
    <w:rPr>
      <w:rFonts w:ascii="Nunito Sans" w:eastAsiaTheme="majorEastAsia" w:hAnsi="Nunito Sans" w:cstheme="majorBidi"/>
      <w:color w:val="000000" w:themeColor="text1"/>
      <w:sz w:val="40"/>
      <w:szCs w:val="32"/>
    </w:rPr>
  </w:style>
  <w:style w:type="paragraph" w:styleId="Titre2">
    <w:name w:val="heading 2"/>
    <w:basedOn w:val="Normal"/>
    <w:next w:val="Normal"/>
    <w:link w:val="Titre2Car"/>
    <w:autoRedefine/>
    <w:uiPriority w:val="9"/>
    <w:unhideWhenUsed/>
    <w:qFormat/>
    <w:rsid w:val="00953072"/>
    <w:pPr>
      <w:keepNext/>
      <w:keepLines/>
      <w:numPr>
        <w:ilvl w:val="1"/>
        <w:numId w:val="16"/>
      </w:numPr>
      <w:spacing w:before="40" w:after="0"/>
      <w:outlineLvl w:val="1"/>
    </w:pPr>
    <w:rPr>
      <w:rFonts w:ascii="Nunito Sans Light" w:eastAsiaTheme="majorEastAsia" w:hAnsi="Nunito Sans Light" w:cstheme="majorBidi"/>
      <w:sz w:val="32"/>
      <w:szCs w:val="26"/>
    </w:rPr>
  </w:style>
  <w:style w:type="paragraph" w:styleId="Titre3">
    <w:name w:val="heading 3"/>
    <w:basedOn w:val="Normal"/>
    <w:next w:val="Normal"/>
    <w:link w:val="Titre3Car"/>
    <w:autoRedefine/>
    <w:uiPriority w:val="9"/>
    <w:unhideWhenUsed/>
    <w:qFormat/>
    <w:rsid w:val="00061E60"/>
    <w:pPr>
      <w:keepNext/>
      <w:keepLines/>
      <w:numPr>
        <w:ilvl w:val="2"/>
        <w:numId w:val="16"/>
      </w:numPr>
      <w:spacing w:before="280" w:after="80"/>
      <w:outlineLvl w:val="2"/>
    </w:pPr>
    <w:rPr>
      <w:rFonts w:ascii="Nunito Sans Light" w:hAnsi="Nunito Sans Light"/>
      <w:sz w:val="28"/>
      <w:szCs w:val="28"/>
    </w:rPr>
  </w:style>
  <w:style w:type="paragraph" w:styleId="Titre4">
    <w:name w:val="heading 4"/>
    <w:basedOn w:val="Normal"/>
    <w:next w:val="Normal"/>
    <w:autoRedefine/>
    <w:uiPriority w:val="9"/>
    <w:unhideWhenUsed/>
    <w:qFormat/>
    <w:rsid w:val="00E24064"/>
    <w:pPr>
      <w:keepNext/>
      <w:keepLines/>
      <w:numPr>
        <w:ilvl w:val="3"/>
        <w:numId w:val="16"/>
      </w:numPr>
      <w:spacing w:before="240" w:after="40"/>
      <w:outlineLvl w:val="3"/>
    </w:pPr>
    <w:rPr>
      <w:rFonts w:ascii="Nunito Sans Light" w:hAnsi="Nunito Sans Light"/>
      <w:sz w:val="24"/>
      <w:szCs w:val="24"/>
    </w:rPr>
  </w:style>
  <w:style w:type="paragraph" w:styleId="Titre5">
    <w:name w:val="heading 5"/>
    <w:basedOn w:val="Normal"/>
    <w:next w:val="Normal"/>
    <w:autoRedefine/>
    <w:uiPriority w:val="9"/>
    <w:unhideWhenUsed/>
    <w:qFormat/>
    <w:rsid w:val="00D36F5F"/>
    <w:pPr>
      <w:keepNext/>
      <w:keepLines/>
      <w:numPr>
        <w:ilvl w:val="4"/>
        <w:numId w:val="16"/>
      </w:numPr>
      <w:spacing w:before="220" w:after="40"/>
      <w:outlineLvl w:val="4"/>
    </w:pPr>
    <w:rPr>
      <w:rFonts w:ascii="Nunito Sans Light" w:hAnsi="Nunito Sans Light"/>
    </w:rPr>
  </w:style>
  <w:style w:type="paragraph" w:styleId="Titre6">
    <w:name w:val="heading 6"/>
    <w:basedOn w:val="Normal"/>
    <w:next w:val="Normal"/>
    <w:uiPriority w:val="9"/>
    <w:semiHidden/>
    <w:unhideWhenUsed/>
    <w:qFormat/>
    <w:pPr>
      <w:keepNext/>
      <w:keepLines/>
      <w:numPr>
        <w:ilvl w:val="5"/>
        <w:numId w:val="16"/>
      </w:numPr>
      <w:spacing w:before="200" w:after="40"/>
      <w:outlineLvl w:val="5"/>
    </w:pPr>
    <w:rPr>
      <w:b/>
      <w:sz w:val="20"/>
      <w:szCs w:val="20"/>
    </w:rPr>
  </w:style>
  <w:style w:type="paragraph" w:styleId="Titre7">
    <w:name w:val="heading 7"/>
    <w:basedOn w:val="Normal"/>
    <w:next w:val="Normal"/>
    <w:link w:val="Titre7Car"/>
    <w:uiPriority w:val="9"/>
    <w:semiHidden/>
    <w:unhideWhenUsed/>
    <w:qFormat/>
    <w:rsid w:val="001D7151"/>
    <w:pPr>
      <w:keepNext/>
      <w:keepLines/>
      <w:numPr>
        <w:ilvl w:val="6"/>
        <w:numId w:val="16"/>
      </w:numPr>
      <w:spacing w:before="40" w:after="0"/>
      <w:outlineLvl w:val="6"/>
    </w:pPr>
    <w:rPr>
      <w:rFonts w:asciiTheme="majorHAnsi" w:eastAsiaTheme="majorEastAsia" w:hAnsiTheme="majorHAnsi" w:cstheme="majorBidi"/>
      <w:i/>
      <w:iCs/>
      <w:color w:val="84620E" w:themeColor="accent1" w:themeShade="7F"/>
    </w:rPr>
  </w:style>
  <w:style w:type="paragraph" w:styleId="Titre8">
    <w:name w:val="heading 8"/>
    <w:basedOn w:val="Normal"/>
    <w:next w:val="Normal"/>
    <w:link w:val="Titre8Car"/>
    <w:uiPriority w:val="9"/>
    <w:semiHidden/>
    <w:unhideWhenUsed/>
    <w:qFormat/>
    <w:rsid w:val="001D7151"/>
    <w:pPr>
      <w:keepNext/>
      <w:keepLines/>
      <w:numPr>
        <w:ilvl w:val="7"/>
        <w:numId w:val="16"/>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1D7151"/>
    <w:pPr>
      <w:keepNext/>
      <w:keepLines/>
      <w:numPr>
        <w:ilvl w:val="8"/>
        <w:numId w:val="1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link w:val="TitreCar"/>
    <w:uiPriority w:val="10"/>
    <w:qFormat/>
    <w:rsid w:val="00953072"/>
    <w:pPr>
      <w:spacing w:after="0" w:line="240" w:lineRule="auto"/>
      <w:contextualSpacing/>
    </w:pPr>
    <w:rPr>
      <w:rFonts w:ascii="Nunito Sans" w:eastAsiaTheme="majorEastAsia" w:hAnsi="Nunito Sans" w:cstheme="majorBidi"/>
      <w:spacing w:val="-10"/>
      <w:kern w:val="28"/>
      <w:sz w:val="72"/>
      <w:szCs w:val="56"/>
    </w:rPr>
  </w:style>
  <w:style w:type="paragraph" w:styleId="Textedebulles">
    <w:name w:val="Balloon Text"/>
    <w:basedOn w:val="Normal"/>
    <w:link w:val="TextedebullesCar"/>
    <w:uiPriority w:val="99"/>
    <w:semiHidden/>
    <w:unhideWhenUsed/>
    <w:rsid w:val="00FB3FEE"/>
    <w:rPr>
      <w:rFonts w:ascii="Lucida Grande" w:hAnsi="Lucida Grande"/>
      <w:sz w:val="18"/>
      <w:szCs w:val="18"/>
    </w:rPr>
  </w:style>
  <w:style w:type="character" w:customStyle="1" w:styleId="TextedebullesCar">
    <w:name w:val="Texte de bulles Car"/>
    <w:basedOn w:val="Policepardfaut"/>
    <w:link w:val="Textedebulles"/>
    <w:uiPriority w:val="99"/>
    <w:semiHidden/>
    <w:rsid w:val="00FB3FEE"/>
    <w:rPr>
      <w:rFonts w:ascii="Lucida Grande" w:hAnsi="Lucida Grande"/>
      <w:sz w:val="18"/>
      <w:szCs w:val="18"/>
    </w:rPr>
  </w:style>
  <w:style w:type="character" w:customStyle="1" w:styleId="TitreCar">
    <w:name w:val="Titre Car"/>
    <w:basedOn w:val="Policepardfaut"/>
    <w:link w:val="Titre"/>
    <w:uiPriority w:val="10"/>
    <w:rsid w:val="00953072"/>
    <w:rPr>
      <w:rFonts w:ascii="Nunito Sans" w:eastAsiaTheme="majorEastAsia" w:hAnsi="Nunito Sans" w:cstheme="majorBidi"/>
      <w:spacing w:val="-10"/>
      <w:kern w:val="28"/>
      <w:sz w:val="72"/>
      <w:szCs w:val="56"/>
      <w:lang w:val="en-US"/>
    </w:rPr>
  </w:style>
  <w:style w:type="character" w:customStyle="1" w:styleId="Titre1Car">
    <w:name w:val="Titre 1 Car"/>
    <w:basedOn w:val="Policepardfaut"/>
    <w:link w:val="Titre1"/>
    <w:uiPriority w:val="9"/>
    <w:rsid w:val="00953072"/>
    <w:rPr>
      <w:rFonts w:ascii="Nunito Sans" w:eastAsiaTheme="majorEastAsia" w:hAnsi="Nunito Sans" w:cstheme="majorBidi"/>
      <w:color w:val="000000" w:themeColor="text1"/>
      <w:sz w:val="40"/>
      <w:szCs w:val="32"/>
      <w:lang w:val="en-US"/>
    </w:rPr>
  </w:style>
  <w:style w:type="paragraph" w:styleId="Paragraphedeliste">
    <w:name w:val="List Paragraph"/>
    <w:basedOn w:val="Normal"/>
    <w:uiPriority w:val="34"/>
    <w:qFormat/>
    <w:rsid w:val="00943B9B"/>
    <w:pPr>
      <w:ind w:left="720"/>
      <w:contextualSpacing/>
    </w:pPr>
  </w:style>
  <w:style w:type="character" w:styleId="Lienhypertexte">
    <w:name w:val="Hyperlink"/>
    <w:basedOn w:val="Policepardfaut"/>
    <w:uiPriority w:val="99"/>
    <w:unhideWhenUsed/>
    <w:rsid w:val="008756B1"/>
    <w:rPr>
      <w:color w:val="0000FF"/>
      <w:u w:val="single"/>
    </w:rPr>
  </w:style>
  <w:style w:type="character" w:customStyle="1" w:styleId="Mentionnonrsolue1">
    <w:name w:val="Mention non résolue1"/>
    <w:basedOn w:val="Policepardfaut"/>
    <w:uiPriority w:val="99"/>
    <w:semiHidden/>
    <w:unhideWhenUsed/>
    <w:rsid w:val="008756B1"/>
    <w:rPr>
      <w:color w:val="605E5C"/>
      <w:shd w:val="clear" w:color="auto" w:fill="E1DFDD"/>
    </w:rPr>
  </w:style>
  <w:style w:type="character" w:customStyle="1" w:styleId="Titre2Car">
    <w:name w:val="Titre 2 Car"/>
    <w:basedOn w:val="Policepardfaut"/>
    <w:link w:val="Titre2"/>
    <w:uiPriority w:val="9"/>
    <w:rsid w:val="00953072"/>
    <w:rPr>
      <w:rFonts w:ascii="Nunito Sans Light" w:eastAsiaTheme="majorEastAsia" w:hAnsi="Nunito Sans Light" w:cstheme="majorBidi"/>
      <w:sz w:val="32"/>
      <w:szCs w:val="26"/>
      <w:lang w:val="en-US"/>
    </w:rPr>
  </w:style>
  <w:style w:type="character" w:customStyle="1" w:styleId="bidi">
    <w:name w:val="bidi"/>
    <w:basedOn w:val="Policepardfaut"/>
    <w:rsid w:val="005C6F4B"/>
  </w:style>
  <w:style w:type="paragraph" w:styleId="Pieddepage">
    <w:name w:val="footer"/>
    <w:basedOn w:val="Normal"/>
    <w:link w:val="PieddepageCar"/>
    <w:uiPriority w:val="99"/>
    <w:semiHidden/>
    <w:unhideWhenUsed/>
    <w:rsid w:val="002454DE"/>
    <w:pPr>
      <w:tabs>
        <w:tab w:val="center" w:pos="4819"/>
        <w:tab w:val="right" w:pos="9638"/>
      </w:tabs>
      <w:spacing w:after="0" w:line="240" w:lineRule="auto"/>
    </w:pPr>
  </w:style>
  <w:style w:type="character" w:customStyle="1" w:styleId="PieddepageCar">
    <w:name w:val="Pied de page Car"/>
    <w:basedOn w:val="Policepardfaut"/>
    <w:link w:val="Pieddepage"/>
    <w:uiPriority w:val="99"/>
    <w:semiHidden/>
    <w:rsid w:val="002454DE"/>
    <w:rPr>
      <w:lang w:val="en-US"/>
    </w:rPr>
  </w:style>
  <w:style w:type="character" w:styleId="Numrodepage">
    <w:name w:val="page number"/>
    <w:basedOn w:val="Policepardfaut"/>
    <w:uiPriority w:val="99"/>
    <w:semiHidden/>
    <w:unhideWhenUsed/>
    <w:rsid w:val="002454DE"/>
  </w:style>
  <w:style w:type="character" w:styleId="Lienhypertextesuivivisit">
    <w:name w:val="FollowedHyperlink"/>
    <w:basedOn w:val="Policepardfaut"/>
    <w:uiPriority w:val="99"/>
    <w:semiHidden/>
    <w:unhideWhenUsed/>
    <w:rsid w:val="00453362"/>
    <w:rPr>
      <w:color w:val="954F72" w:themeColor="followedHyperlink"/>
      <w:u w:val="single"/>
    </w:rPr>
  </w:style>
  <w:style w:type="paragraph" w:styleId="Notedebasdepage">
    <w:name w:val="footnote text"/>
    <w:basedOn w:val="Normal"/>
    <w:link w:val="NotedebasdepageCar"/>
    <w:uiPriority w:val="99"/>
    <w:semiHidden/>
    <w:unhideWhenUsed/>
    <w:rsid w:val="00453362"/>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453362"/>
    <w:rPr>
      <w:sz w:val="20"/>
      <w:szCs w:val="20"/>
      <w:lang w:val="en-US"/>
    </w:rPr>
  </w:style>
  <w:style w:type="character" w:styleId="Appelnotedebasdep">
    <w:name w:val="footnote reference"/>
    <w:basedOn w:val="Policepardfaut"/>
    <w:uiPriority w:val="99"/>
    <w:semiHidden/>
    <w:unhideWhenUsed/>
    <w:rsid w:val="00453362"/>
    <w:rPr>
      <w:vertAlign w:val="superscript"/>
    </w:rPr>
  </w:style>
  <w:style w:type="character" w:styleId="Mentionnonrsolue">
    <w:name w:val="Unresolved Mention"/>
    <w:basedOn w:val="Policepardfaut"/>
    <w:uiPriority w:val="99"/>
    <w:semiHidden/>
    <w:unhideWhenUsed/>
    <w:rsid w:val="00A36C6A"/>
    <w:rPr>
      <w:color w:val="605E5C"/>
      <w:shd w:val="clear" w:color="auto" w:fill="E1DFDD"/>
    </w:rPr>
  </w:style>
  <w:style w:type="character" w:customStyle="1" w:styleId="textexposedshow">
    <w:name w:val="text_exposed_show"/>
    <w:basedOn w:val="Policepardfaut"/>
    <w:rsid w:val="00A36C6A"/>
  </w:style>
  <w:style w:type="paragraph" w:styleId="Sous-titr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En-ttedetabledesmatires">
    <w:name w:val="TOC Heading"/>
    <w:basedOn w:val="Titre1"/>
    <w:next w:val="Normal"/>
    <w:uiPriority w:val="39"/>
    <w:unhideWhenUsed/>
    <w:qFormat/>
    <w:rsid w:val="001D7151"/>
    <w:pPr>
      <w:outlineLvl w:val="9"/>
    </w:pPr>
    <w:rPr>
      <w:color w:val="C69415" w:themeColor="accent1" w:themeShade="BF"/>
      <w:sz w:val="32"/>
      <w:lang w:val="fr-FR"/>
    </w:rPr>
  </w:style>
  <w:style w:type="character" w:customStyle="1" w:styleId="Titre7Car">
    <w:name w:val="Titre 7 Car"/>
    <w:basedOn w:val="Policepardfaut"/>
    <w:link w:val="Titre7"/>
    <w:uiPriority w:val="9"/>
    <w:semiHidden/>
    <w:rsid w:val="001D7151"/>
    <w:rPr>
      <w:rFonts w:asciiTheme="majorHAnsi" w:eastAsiaTheme="majorEastAsia" w:hAnsiTheme="majorHAnsi" w:cstheme="majorBidi"/>
      <w:i/>
      <w:iCs/>
      <w:color w:val="84620E" w:themeColor="accent1" w:themeShade="7F"/>
      <w:lang w:val="en-US"/>
    </w:rPr>
  </w:style>
  <w:style w:type="character" w:customStyle="1" w:styleId="Titre8Car">
    <w:name w:val="Titre 8 Car"/>
    <w:basedOn w:val="Policepardfaut"/>
    <w:link w:val="Titre8"/>
    <w:uiPriority w:val="9"/>
    <w:semiHidden/>
    <w:rsid w:val="001D7151"/>
    <w:rPr>
      <w:rFonts w:asciiTheme="majorHAnsi" w:eastAsiaTheme="majorEastAsia" w:hAnsiTheme="majorHAnsi" w:cstheme="majorBidi"/>
      <w:color w:val="272727" w:themeColor="text1" w:themeTint="D8"/>
      <w:sz w:val="21"/>
      <w:szCs w:val="21"/>
      <w:lang w:val="en-US"/>
    </w:rPr>
  </w:style>
  <w:style w:type="character" w:customStyle="1" w:styleId="Titre9Car">
    <w:name w:val="Titre 9 Car"/>
    <w:basedOn w:val="Policepardfaut"/>
    <w:link w:val="Titre9"/>
    <w:uiPriority w:val="9"/>
    <w:semiHidden/>
    <w:rsid w:val="001D7151"/>
    <w:rPr>
      <w:rFonts w:asciiTheme="majorHAnsi" w:eastAsiaTheme="majorEastAsia" w:hAnsiTheme="majorHAnsi" w:cstheme="majorBidi"/>
      <w:i/>
      <w:iCs/>
      <w:color w:val="272727" w:themeColor="text1" w:themeTint="D8"/>
      <w:sz w:val="21"/>
      <w:szCs w:val="21"/>
      <w:lang w:val="en-US"/>
    </w:rPr>
  </w:style>
  <w:style w:type="paragraph" w:styleId="TM1">
    <w:name w:val="toc 1"/>
    <w:basedOn w:val="Normal"/>
    <w:next w:val="Normal"/>
    <w:autoRedefine/>
    <w:uiPriority w:val="39"/>
    <w:unhideWhenUsed/>
    <w:rsid w:val="001261FF"/>
    <w:pPr>
      <w:spacing w:before="120" w:after="0"/>
    </w:pPr>
    <w:rPr>
      <w:b/>
      <w:bCs/>
      <w:i/>
      <w:iCs/>
      <w:sz w:val="24"/>
      <w:szCs w:val="24"/>
    </w:rPr>
  </w:style>
  <w:style w:type="paragraph" w:styleId="TM2">
    <w:name w:val="toc 2"/>
    <w:basedOn w:val="Normal"/>
    <w:next w:val="Normal"/>
    <w:autoRedefine/>
    <w:uiPriority w:val="39"/>
    <w:unhideWhenUsed/>
    <w:rsid w:val="001261FF"/>
    <w:pPr>
      <w:spacing w:before="120" w:after="0"/>
      <w:ind w:left="220"/>
    </w:pPr>
    <w:rPr>
      <w:b/>
      <w:bCs/>
    </w:rPr>
  </w:style>
  <w:style w:type="paragraph" w:styleId="TM3">
    <w:name w:val="toc 3"/>
    <w:basedOn w:val="Normal"/>
    <w:next w:val="Normal"/>
    <w:autoRedefine/>
    <w:uiPriority w:val="39"/>
    <w:unhideWhenUsed/>
    <w:rsid w:val="001261FF"/>
    <w:pPr>
      <w:spacing w:after="0"/>
      <w:ind w:left="440"/>
    </w:pPr>
    <w:rPr>
      <w:sz w:val="20"/>
      <w:szCs w:val="20"/>
    </w:rPr>
  </w:style>
  <w:style w:type="paragraph" w:styleId="TM4">
    <w:name w:val="toc 4"/>
    <w:basedOn w:val="Normal"/>
    <w:next w:val="Normal"/>
    <w:autoRedefine/>
    <w:uiPriority w:val="39"/>
    <w:unhideWhenUsed/>
    <w:rsid w:val="001261FF"/>
    <w:pPr>
      <w:spacing w:after="0"/>
      <w:ind w:left="660"/>
    </w:pPr>
    <w:rPr>
      <w:sz w:val="20"/>
      <w:szCs w:val="20"/>
    </w:rPr>
  </w:style>
  <w:style w:type="paragraph" w:styleId="TM5">
    <w:name w:val="toc 5"/>
    <w:basedOn w:val="Normal"/>
    <w:next w:val="Normal"/>
    <w:autoRedefine/>
    <w:uiPriority w:val="39"/>
    <w:unhideWhenUsed/>
    <w:rsid w:val="001261FF"/>
    <w:pPr>
      <w:spacing w:after="0"/>
      <w:ind w:left="880"/>
    </w:pPr>
    <w:rPr>
      <w:sz w:val="20"/>
      <w:szCs w:val="20"/>
    </w:rPr>
  </w:style>
  <w:style w:type="paragraph" w:styleId="TM6">
    <w:name w:val="toc 6"/>
    <w:basedOn w:val="Normal"/>
    <w:next w:val="Normal"/>
    <w:autoRedefine/>
    <w:uiPriority w:val="39"/>
    <w:unhideWhenUsed/>
    <w:rsid w:val="001261FF"/>
    <w:pPr>
      <w:spacing w:after="0"/>
      <w:ind w:left="1100"/>
    </w:pPr>
    <w:rPr>
      <w:sz w:val="20"/>
      <w:szCs w:val="20"/>
    </w:rPr>
  </w:style>
  <w:style w:type="paragraph" w:styleId="TM7">
    <w:name w:val="toc 7"/>
    <w:basedOn w:val="Normal"/>
    <w:next w:val="Normal"/>
    <w:autoRedefine/>
    <w:uiPriority w:val="39"/>
    <w:unhideWhenUsed/>
    <w:rsid w:val="001261FF"/>
    <w:pPr>
      <w:spacing w:after="0"/>
      <w:ind w:left="1320"/>
    </w:pPr>
    <w:rPr>
      <w:sz w:val="20"/>
      <w:szCs w:val="20"/>
    </w:rPr>
  </w:style>
  <w:style w:type="paragraph" w:styleId="TM8">
    <w:name w:val="toc 8"/>
    <w:basedOn w:val="Normal"/>
    <w:next w:val="Normal"/>
    <w:autoRedefine/>
    <w:uiPriority w:val="39"/>
    <w:unhideWhenUsed/>
    <w:rsid w:val="001261FF"/>
    <w:pPr>
      <w:spacing w:after="0"/>
      <w:ind w:left="1540"/>
    </w:pPr>
    <w:rPr>
      <w:sz w:val="20"/>
      <w:szCs w:val="20"/>
    </w:rPr>
  </w:style>
  <w:style w:type="paragraph" w:styleId="TM9">
    <w:name w:val="toc 9"/>
    <w:basedOn w:val="Normal"/>
    <w:next w:val="Normal"/>
    <w:autoRedefine/>
    <w:uiPriority w:val="39"/>
    <w:unhideWhenUsed/>
    <w:rsid w:val="001261FF"/>
    <w:pPr>
      <w:spacing w:after="0"/>
      <w:ind w:left="1760"/>
    </w:pPr>
    <w:rPr>
      <w:sz w:val="20"/>
      <w:szCs w:val="20"/>
    </w:rPr>
  </w:style>
  <w:style w:type="character" w:customStyle="1" w:styleId="Titre3Car">
    <w:name w:val="Titre 3 Car"/>
    <w:basedOn w:val="Policepardfaut"/>
    <w:link w:val="Titre3"/>
    <w:uiPriority w:val="9"/>
    <w:rsid w:val="00061E60"/>
    <w:rPr>
      <w:rFonts w:ascii="Nunito Sans Light" w:hAnsi="Nunito Sans Light"/>
      <w:sz w:val="28"/>
      <w:szCs w:val="28"/>
      <w:lang w:val="en-US"/>
    </w:rPr>
  </w:style>
  <w:style w:type="character" w:customStyle="1" w:styleId="reference-text">
    <w:name w:val="reference-text"/>
    <w:basedOn w:val="Policepardfaut"/>
    <w:rsid w:val="003C3E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1/relationships/people" Target="peop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yperlink" Target="http://www.soundpainting.com/history/" TargetMode="External"/><Relationship Id="rId14" Type="http://schemas.openxmlformats.org/officeDocument/2006/relationships/theme" Target="theme/theme1.xml"/></Relationships>
</file>

<file path=word/theme/theme1.xml><?xml version="1.0" encoding="utf-8"?>
<a:theme xmlns:a="http://schemas.openxmlformats.org/drawingml/2006/main" name="theme_arthur">
  <a:themeElements>
    <a:clrScheme name="Personnalisé 1">
      <a:dk1>
        <a:srgbClr val="000000"/>
      </a:dk1>
      <a:lt1>
        <a:srgbClr val="FFFFFF"/>
      </a:lt1>
      <a:dk2>
        <a:srgbClr val="49CAA6"/>
      </a:dk2>
      <a:lt2>
        <a:srgbClr val="D98057"/>
      </a:lt2>
      <a:accent1>
        <a:srgbClr val="EAB93C"/>
      </a:accent1>
      <a:accent2>
        <a:srgbClr val="CA486D"/>
      </a:accent2>
      <a:accent3>
        <a:srgbClr val="2867FB"/>
      </a:accent3>
      <a:accent4>
        <a:srgbClr val="496ECA"/>
      </a:accent4>
      <a:accent5>
        <a:srgbClr val="FBBA28"/>
      </a:accent5>
      <a:accent6>
        <a:srgbClr val="A649CA"/>
      </a:accent6>
      <a:hlink>
        <a:srgbClr val="0563C1"/>
      </a:hlink>
      <a:folHlink>
        <a:srgbClr val="954F72"/>
      </a:folHlink>
    </a:clrScheme>
    <a:fontScheme name="Personnalisé 2">
      <a:majorFont>
        <a:latin typeface="Nunito Sans"/>
        <a:ea typeface=""/>
        <a:cs typeface=""/>
      </a:majorFont>
      <a:minorFont>
        <a:latin typeface="Nunito Sans ExtraLight"/>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extLst>
    <a:ext uri="{05A4C25C-085E-4340-85A3-A5531E510DB2}">
      <thm15:themeFamily xmlns:thm15="http://schemas.microsoft.com/office/thememl/2012/main" name="theme_arthur" id="{4030CA7C-77D7-4442-B3DB-78FC060DE9C6}" vid="{0377C1B8-AC87-49A4-B9DB-6C4E00475729}"/>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7/badywg8og85b4EK5+RcU5b1hw==">AMUW2mWlF2ummrgISATjW+2B0VNgpdSDD+C+HL2hNWMtlWmttCKfytFhU/dgNZLF3SgRktLb9tqSlvhk3aGWk3YDAyLbYftPWMBSfWUwx2kVXYPqjchht+PHvSyb5HqydKc4KZiE/4xp++K/AJA/nzsW5vtYPmmK0elAXKzXxiINh3ddGj+sDi3Ws5mJdSLv12dPZkFYtL7s9RPyKLUwYyQsk+tr14XjrXqO6DOI7zu42pqGQB3kQwX6IGJiho5yhSBvYDmNJDHpHZ5aLwTNG1b3SDCZN0k+OQ==</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9279D439-538D-4852-ABA0-B31053E024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2965</TotalTime>
  <Pages>17</Pages>
  <Words>4883</Words>
  <Characters>26862</Characters>
  <Application>Microsoft Office Word</Application>
  <DocSecurity>0</DocSecurity>
  <Lines>223</Lines>
  <Paragraphs>63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31682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Arthur Parmentier</dc:creator>
  <cp:lastModifiedBy>Arthur Parmentier</cp:lastModifiedBy>
  <cp:revision>420</cp:revision>
  <dcterms:created xsi:type="dcterms:W3CDTF">2019-12-11T06:12:00Z</dcterms:created>
  <dcterms:modified xsi:type="dcterms:W3CDTF">2020-05-13T16:37:00Z</dcterms:modified>
</cp:coreProperties>
</file>